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7AE1CC8" w14:textId="77777777" w:rsidR="00C63354" w:rsidRDefault="001D1A67">
      <w:pPr>
        <w:pStyle w:val="Body"/>
        <w:spacing w:line="480" w:lineRule="auto"/>
        <w:jc w:val="center"/>
        <w:rPr>
          <w:ins w:id="0" w:author="zenrunner" w:date="2019-03-26T19:28:00Z"/>
          <w:rFonts w:ascii="Times New Roman" w:hAnsi="Times New Roman"/>
          <w:b/>
          <w:bCs/>
          <w:sz w:val="24"/>
          <w:szCs w:val="24"/>
          <w:u w:val="single"/>
        </w:rPr>
      </w:pPr>
      <w:r>
        <w:rPr>
          <w:rFonts w:ascii="Times New Roman" w:hAnsi="Times New Roman"/>
          <w:b/>
          <w:bCs/>
          <w:sz w:val="24"/>
          <w:szCs w:val="24"/>
          <w:u w:val="single"/>
        </w:rPr>
        <w:t>The Impacts of Drought and Competition with Invasive Red Brome (</w:t>
      </w:r>
      <w:r>
        <w:rPr>
          <w:rFonts w:ascii="Times New Roman" w:hAnsi="Times New Roman"/>
          <w:b/>
          <w:bCs/>
          <w:i/>
          <w:iCs/>
          <w:sz w:val="24"/>
          <w:szCs w:val="24"/>
          <w:u w:val="single"/>
          <w:lang w:val="it-IT"/>
        </w:rPr>
        <w:t>Bromus madritensis</w:t>
      </w:r>
      <w:r>
        <w:rPr>
          <w:rFonts w:ascii="Times New Roman" w:hAnsi="Times New Roman"/>
          <w:b/>
          <w:bCs/>
          <w:sz w:val="24"/>
          <w:szCs w:val="24"/>
          <w:u w:val="single"/>
          <w:lang w:val="pt-PT"/>
        </w:rPr>
        <w:t xml:space="preserve"> subs</w:t>
      </w:r>
      <w:proofErr w:type="spellStart"/>
      <w:r>
        <w:rPr>
          <w:rFonts w:ascii="Times New Roman" w:hAnsi="Times New Roman"/>
          <w:b/>
          <w:bCs/>
          <w:sz w:val="24"/>
          <w:szCs w:val="24"/>
          <w:u w:val="single"/>
        </w:rPr>
        <w:t>pecies</w:t>
      </w:r>
      <w:proofErr w:type="spellEnd"/>
      <w:r>
        <w:rPr>
          <w:rFonts w:ascii="Times New Roman" w:hAnsi="Times New Roman"/>
          <w:b/>
          <w:bCs/>
          <w:sz w:val="24"/>
          <w:szCs w:val="24"/>
          <w:u w:val="single"/>
        </w:rPr>
        <w:t xml:space="preserve"> </w:t>
      </w:r>
      <w:r>
        <w:rPr>
          <w:rFonts w:ascii="Times New Roman" w:hAnsi="Times New Roman"/>
          <w:b/>
          <w:bCs/>
          <w:i/>
          <w:iCs/>
          <w:sz w:val="24"/>
          <w:szCs w:val="24"/>
          <w:u w:val="single"/>
          <w:lang w:val="de-DE"/>
        </w:rPr>
        <w:t>rubens</w:t>
      </w:r>
      <w:r>
        <w:rPr>
          <w:rFonts w:ascii="Times New Roman" w:hAnsi="Times New Roman"/>
          <w:b/>
          <w:bCs/>
          <w:sz w:val="24"/>
          <w:szCs w:val="24"/>
          <w:u w:val="single"/>
        </w:rPr>
        <w:t>)</w:t>
      </w:r>
      <w:r>
        <w:rPr>
          <w:rFonts w:ascii="Times New Roman" w:hAnsi="Times New Roman"/>
          <w:sz w:val="24"/>
          <w:szCs w:val="24"/>
          <w:u w:val="single"/>
        </w:rPr>
        <w:t xml:space="preserve"> </w:t>
      </w:r>
      <w:r>
        <w:rPr>
          <w:rFonts w:ascii="Times New Roman" w:hAnsi="Times New Roman"/>
          <w:b/>
          <w:bCs/>
          <w:sz w:val="24"/>
          <w:szCs w:val="24"/>
          <w:u w:val="single"/>
        </w:rPr>
        <w:t xml:space="preserve">on </w:t>
      </w:r>
      <w:ins w:id="1" w:author="zenrunner" w:date="2019-03-26T19:28:00Z">
        <w:r w:rsidR="00C63354">
          <w:rPr>
            <w:rFonts w:ascii="Times New Roman" w:hAnsi="Times New Roman"/>
            <w:b/>
            <w:bCs/>
            <w:sz w:val="24"/>
            <w:szCs w:val="24"/>
            <w:u w:val="single"/>
          </w:rPr>
          <w:t xml:space="preserve">Three native </w:t>
        </w:r>
      </w:ins>
      <w:r>
        <w:rPr>
          <w:rFonts w:ascii="Times New Roman" w:hAnsi="Times New Roman"/>
          <w:b/>
          <w:bCs/>
          <w:sz w:val="24"/>
          <w:szCs w:val="24"/>
          <w:u w:val="single"/>
        </w:rPr>
        <w:t xml:space="preserve">Californian </w:t>
      </w:r>
      <w:del w:id="2" w:author="zenrunner" w:date="2019-03-26T19:28:00Z">
        <w:r w:rsidDel="00C63354">
          <w:rPr>
            <w:rFonts w:ascii="Times New Roman" w:hAnsi="Times New Roman"/>
            <w:b/>
            <w:bCs/>
            <w:sz w:val="24"/>
            <w:szCs w:val="24"/>
            <w:u w:val="single"/>
          </w:rPr>
          <w:delText>Native Plant Communities</w:delText>
        </w:r>
      </w:del>
      <w:ins w:id="3" w:author="zenrunner" w:date="2019-03-26T19:28:00Z">
        <w:r w:rsidR="00C63354">
          <w:rPr>
            <w:rFonts w:ascii="Times New Roman" w:hAnsi="Times New Roman"/>
            <w:b/>
            <w:bCs/>
            <w:sz w:val="24"/>
            <w:szCs w:val="24"/>
            <w:u w:val="single"/>
          </w:rPr>
          <w:t>Plant Species</w:t>
        </w:r>
      </w:ins>
    </w:p>
    <w:p w14:paraId="3D92C88C" w14:textId="77777777" w:rsidR="00C63354" w:rsidRDefault="00C63354">
      <w:pPr>
        <w:pStyle w:val="Body"/>
        <w:spacing w:line="480" w:lineRule="auto"/>
        <w:jc w:val="center"/>
        <w:rPr>
          <w:ins w:id="4" w:author="zenrunner" w:date="2019-03-26T19:28:00Z"/>
          <w:rFonts w:ascii="Times New Roman" w:hAnsi="Times New Roman"/>
          <w:b/>
          <w:bCs/>
          <w:sz w:val="24"/>
          <w:szCs w:val="24"/>
          <w:u w:val="single"/>
        </w:rPr>
      </w:pPr>
    </w:p>
    <w:p w14:paraId="43247CEC" w14:textId="77777777" w:rsidR="00C63354" w:rsidRDefault="00C63354">
      <w:pPr>
        <w:pStyle w:val="Body"/>
        <w:spacing w:line="480" w:lineRule="auto"/>
        <w:jc w:val="center"/>
        <w:rPr>
          <w:ins w:id="5" w:author="zenrunner" w:date="2019-03-26T19:28:00Z"/>
          <w:rFonts w:ascii="Times New Roman" w:hAnsi="Times New Roman"/>
          <w:b/>
          <w:bCs/>
          <w:sz w:val="24"/>
          <w:szCs w:val="24"/>
          <w:u w:val="single"/>
        </w:rPr>
      </w:pPr>
      <w:ins w:id="6" w:author="zenrunner" w:date="2019-03-26T19:28:00Z">
        <w:r>
          <w:rPr>
            <w:rFonts w:ascii="Times New Roman" w:hAnsi="Times New Roman"/>
            <w:b/>
            <w:bCs/>
            <w:sz w:val="24"/>
            <w:szCs w:val="24"/>
            <w:u w:val="single"/>
          </w:rPr>
          <w:t>No bad – could try a few others and more fun ones too</w:t>
        </w:r>
      </w:ins>
    </w:p>
    <w:p w14:paraId="69D9504F" w14:textId="77777777" w:rsidR="00C63354" w:rsidRDefault="00C63354">
      <w:pPr>
        <w:pStyle w:val="Body"/>
        <w:spacing w:line="480" w:lineRule="auto"/>
        <w:jc w:val="center"/>
        <w:rPr>
          <w:ins w:id="7" w:author="zenrunner" w:date="2019-03-26T19:28:00Z"/>
          <w:rFonts w:ascii="Times New Roman" w:hAnsi="Times New Roman"/>
          <w:b/>
          <w:bCs/>
          <w:sz w:val="24"/>
          <w:szCs w:val="24"/>
          <w:u w:val="single"/>
        </w:rPr>
      </w:pPr>
    </w:p>
    <w:p w14:paraId="50EADA17" w14:textId="77777777" w:rsidR="00C63354" w:rsidRDefault="00C63354">
      <w:pPr>
        <w:pStyle w:val="Body"/>
        <w:spacing w:line="480" w:lineRule="auto"/>
        <w:jc w:val="center"/>
        <w:rPr>
          <w:ins w:id="8" w:author="zenrunner" w:date="2019-03-26T19:29:00Z"/>
          <w:rFonts w:ascii="Times New Roman" w:hAnsi="Times New Roman"/>
          <w:b/>
          <w:bCs/>
          <w:sz w:val="24"/>
          <w:szCs w:val="24"/>
          <w:u w:val="single"/>
        </w:rPr>
      </w:pPr>
      <w:ins w:id="9" w:author="zenrunner" w:date="2019-03-26T19:29:00Z">
        <w:r>
          <w:rPr>
            <w:rFonts w:ascii="Times New Roman" w:hAnsi="Times New Roman"/>
            <w:b/>
            <w:bCs/>
            <w:sz w:val="24"/>
            <w:szCs w:val="24"/>
            <w:u w:val="single"/>
          </w:rPr>
          <w:t xml:space="preserve">The effect of </w:t>
        </w:r>
      </w:ins>
      <w:ins w:id="10" w:author="zenrunner" w:date="2019-03-26T19:28:00Z">
        <w:r>
          <w:rPr>
            <w:rFonts w:ascii="Times New Roman" w:hAnsi="Times New Roman"/>
            <w:b/>
            <w:bCs/>
            <w:sz w:val="24"/>
            <w:szCs w:val="24"/>
            <w:u w:val="single"/>
          </w:rPr>
          <w:t xml:space="preserve">Drought and </w:t>
        </w:r>
      </w:ins>
      <w:ins w:id="11" w:author="zenrunner" w:date="2019-03-26T19:29:00Z">
        <w:r>
          <w:rPr>
            <w:rFonts w:ascii="Times New Roman" w:hAnsi="Times New Roman"/>
            <w:b/>
            <w:bCs/>
            <w:sz w:val="24"/>
            <w:szCs w:val="24"/>
            <w:u w:val="single"/>
          </w:rPr>
          <w:t xml:space="preserve">an </w:t>
        </w:r>
      </w:ins>
      <w:ins w:id="12" w:author="zenrunner" w:date="2019-03-26T19:28:00Z">
        <w:r>
          <w:rPr>
            <w:rFonts w:ascii="Times New Roman" w:hAnsi="Times New Roman"/>
            <w:b/>
            <w:bCs/>
            <w:sz w:val="24"/>
            <w:szCs w:val="24"/>
            <w:u w:val="single"/>
          </w:rPr>
          <w:t>invasive</w:t>
        </w:r>
      </w:ins>
      <w:ins w:id="13" w:author="zenrunner" w:date="2019-03-26T19:29:00Z">
        <w:r>
          <w:rPr>
            <w:rFonts w:ascii="Times New Roman" w:hAnsi="Times New Roman"/>
            <w:b/>
            <w:bCs/>
            <w:sz w:val="24"/>
            <w:szCs w:val="24"/>
            <w:u w:val="single"/>
          </w:rPr>
          <w:t xml:space="preserve"> plant species on three native plant species. HMM –</w:t>
        </w:r>
      </w:ins>
    </w:p>
    <w:p w14:paraId="5CBD73B4" w14:textId="77777777" w:rsidR="00C63354" w:rsidRDefault="00C63354">
      <w:pPr>
        <w:pStyle w:val="Body"/>
        <w:spacing w:line="480" w:lineRule="auto"/>
        <w:jc w:val="center"/>
        <w:rPr>
          <w:ins w:id="14" w:author="zenrunner" w:date="2019-03-26T19:30:00Z"/>
          <w:rFonts w:ascii="Times New Roman" w:hAnsi="Times New Roman"/>
          <w:b/>
          <w:bCs/>
          <w:sz w:val="24"/>
          <w:szCs w:val="24"/>
          <w:u w:val="single"/>
        </w:rPr>
      </w:pPr>
      <w:ins w:id="15" w:author="zenrunner" w:date="2019-03-26T19:29:00Z">
        <w:r>
          <w:rPr>
            <w:rFonts w:ascii="Times New Roman" w:hAnsi="Times New Roman"/>
            <w:b/>
            <w:bCs/>
            <w:sz w:val="24"/>
            <w:szCs w:val="24"/>
            <w:u w:val="single"/>
          </w:rPr>
          <w:t>So that is it really but titles with theory most interesting –</w:t>
        </w:r>
      </w:ins>
    </w:p>
    <w:p w14:paraId="6B0CA7F0" w14:textId="77777777" w:rsidR="00C63354" w:rsidRDefault="00C63354">
      <w:pPr>
        <w:pStyle w:val="Body"/>
        <w:spacing w:line="480" w:lineRule="auto"/>
        <w:jc w:val="center"/>
        <w:rPr>
          <w:ins w:id="16" w:author="zenrunner" w:date="2019-03-26T19:29:00Z"/>
          <w:rFonts w:ascii="Times New Roman" w:hAnsi="Times New Roman"/>
          <w:b/>
          <w:bCs/>
          <w:sz w:val="24"/>
          <w:szCs w:val="24"/>
          <w:u w:val="single"/>
        </w:rPr>
      </w:pPr>
    </w:p>
    <w:p w14:paraId="5F93A370" w14:textId="41933AC7" w:rsidR="00C63354" w:rsidRDefault="00C63354">
      <w:pPr>
        <w:pStyle w:val="Body"/>
        <w:spacing w:line="480" w:lineRule="auto"/>
        <w:jc w:val="center"/>
        <w:rPr>
          <w:ins w:id="17" w:author="zenrunner" w:date="2019-03-26T19:30:00Z"/>
          <w:rFonts w:ascii="Times New Roman" w:hAnsi="Times New Roman"/>
          <w:b/>
          <w:bCs/>
          <w:sz w:val="24"/>
          <w:szCs w:val="24"/>
          <w:u w:val="single"/>
        </w:rPr>
      </w:pPr>
      <w:ins w:id="18" w:author="zenrunner" w:date="2019-03-26T19:29:00Z">
        <w:r>
          <w:rPr>
            <w:rFonts w:ascii="Times New Roman" w:hAnsi="Times New Roman"/>
            <w:b/>
            <w:bCs/>
            <w:sz w:val="24"/>
            <w:szCs w:val="24"/>
            <w:u w:val="single"/>
          </w:rPr>
          <w:t xml:space="preserve">Resource limitation versus </w:t>
        </w:r>
      </w:ins>
      <w:ins w:id="19" w:author="zenrunner" w:date="2019-03-26T19:30:00Z">
        <w:r>
          <w:rPr>
            <w:rFonts w:ascii="Times New Roman" w:hAnsi="Times New Roman"/>
            <w:b/>
            <w:bCs/>
            <w:sz w:val="24"/>
            <w:szCs w:val="24"/>
            <w:u w:val="single"/>
          </w:rPr>
          <w:t>competition</w:t>
        </w:r>
      </w:ins>
      <w:ins w:id="20" w:author="zenrunner" w:date="2019-03-26T19:29:00Z">
        <w:r>
          <w:rPr>
            <w:rFonts w:ascii="Times New Roman" w:hAnsi="Times New Roman"/>
            <w:b/>
            <w:bCs/>
            <w:sz w:val="24"/>
            <w:szCs w:val="24"/>
            <w:u w:val="single"/>
          </w:rPr>
          <w:t xml:space="preserve"> </w:t>
        </w:r>
      </w:ins>
      <w:ins w:id="21" w:author="bbbbling@gmail.com" w:date="2019-03-27T14:58:00Z">
        <w:r w:rsidR="006B318F">
          <w:rPr>
            <w:rFonts w:ascii="Times New Roman" w:hAnsi="Times New Roman"/>
            <w:b/>
            <w:bCs/>
            <w:sz w:val="24"/>
            <w:szCs w:val="24"/>
            <w:u w:val="single"/>
          </w:rPr>
          <w:t xml:space="preserve">with an exotic invader </w:t>
        </w:r>
      </w:ins>
      <w:ins w:id="22" w:author="zenrunner" w:date="2019-03-26T19:29:00Z">
        <w:r>
          <w:rPr>
            <w:rFonts w:ascii="Times New Roman" w:hAnsi="Times New Roman"/>
            <w:b/>
            <w:bCs/>
            <w:sz w:val="24"/>
            <w:szCs w:val="24"/>
            <w:u w:val="single"/>
          </w:rPr>
          <w:t xml:space="preserve">as drivers of </w:t>
        </w:r>
      </w:ins>
      <w:ins w:id="23" w:author="bbbbling@gmail.com" w:date="2019-03-27T14:59:00Z">
        <w:r w:rsidR="006B318F">
          <w:rPr>
            <w:rFonts w:ascii="Times New Roman" w:hAnsi="Times New Roman"/>
            <w:b/>
            <w:bCs/>
            <w:sz w:val="24"/>
            <w:szCs w:val="24"/>
            <w:u w:val="single"/>
          </w:rPr>
          <w:t xml:space="preserve">the success of </w:t>
        </w:r>
      </w:ins>
      <w:ins w:id="24" w:author="zenrunner" w:date="2019-03-26T19:29:00Z">
        <w:r>
          <w:rPr>
            <w:rFonts w:ascii="Times New Roman" w:hAnsi="Times New Roman"/>
            <w:b/>
            <w:bCs/>
            <w:sz w:val="24"/>
            <w:szCs w:val="24"/>
            <w:u w:val="single"/>
          </w:rPr>
          <w:t>native plant species</w:t>
        </w:r>
        <w:del w:id="25" w:author="bbbbling@gmail.com" w:date="2019-03-27T14:59:00Z">
          <w:r w:rsidDel="006B318F">
            <w:rPr>
              <w:rFonts w:ascii="Times New Roman" w:hAnsi="Times New Roman"/>
              <w:b/>
              <w:bCs/>
              <w:sz w:val="24"/>
              <w:szCs w:val="24"/>
              <w:u w:val="single"/>
            </w:rPr>
            <w:delText xml:space="preserve"> success</w:delText>
          </w:r>
        </w:del>
        <w:r>
          <w:rPr>
            <w:rFonts w:ascii="Times New Roman" w:hAnsi="Times New Roman"/>
            <w:b/>
            <w:bCs/>
            <w:sz w:val="24"/>
            <w:szCs w:val="24"/>
            <w:u w:val="single"/>
          </w:rPr>
          <w:t>.</w:t>
        </w:r>
      </w:ins>
    </w:p>
    <w:p w14:paraId="3DF1E644" w14:textId="77777777" w:rsidR="00202574" w:rsidRDefault="00C63354">
      <w:pPr>
        <w:pStyle w:val="Body"/>
        <w:spacing w:line="480" w:lineRule="auto"/>
        <w:jc w:val="center"/>
        <w:rPr>
          <w:rFonts w:ascii="Times New Roman" w:eastAsia="Times New Roman" w:hAnsi="Times New Roman" w:cs="Times New Roman"/>
          <w:b/>
          <w:bCs/>
          <w:sz w:val="24"/>
          <w:szCs w:val="24"/>
          <w:u w:val="single"/>
        </w:rPr>
      </w:pPr>
      <w:ins w:id="26" w:author="zenrunner" w:date="2019-03-26T19:30:00Z">
        <w:r>
          <w:rPr>
            <w:rFonts w:ascii="Times New Roman" w:hAnsi="Times New Roman"/>
            <w:b/>
            <w:bCs/>
            <w:sz w:val="24"/>
            <w:szCs w:val="24"/>
            <w:u w:val="single"/>
          </w:rPr>
          <w:t xml:space="preserve">BETTER right? </w:t>
        </w:r>
        <w:proofErr w:type="spellStart"/>
        <w:r>
          <w:rPr>
            <w:rFonts w:ascii="Times New Roman" w:hAnsi="Times New Roman"/>
            <w:b/>
            <w:bCs/>
            <w:sz w:val="24"/>
            <w:szCs w:val="24"/>
            <w:u w:val="single"/>
          </w:rPr>
          <w:t>Etc</w:t>
        </w:r>
        <w:proofErr w:type="spellEnd"/>
        <w:r>
          <w:rPr>
            <w:rFonts w:ascii="Times New Roman" w:hAnsi="Times New Roman"/>
            <w:b/>
            <w:bCs/>
            <w:sz w:val="24"/>
            <w:szCs w:val="24"/>
            <w:u w:val="single"/>
          </w:rPr>
          <w:t>… something like that</w:t>
        </w:r>
      </w:ins>
      <w:del w:id="27" w:author="zenrunner" w:date="2019-03-26T19:28:00Z">
        <w:r w:rsidR="001D1A67" w:rsidDel="00C63354">
          <w:rPr>
            <w:rFonts w:ascii="Times New Roman" w:hAnsi="Times New Roman"/>
            <w:b/>
            <w:bCs/>
            <w:sz w:val="24"/>
            <w:szCs w:val="24"/>
            <w:u w:val="single"/>
          </w:rPr>
          <w:delText xml:space="preserve">  </w:delText>
        </w:r>
      </w:del>
    </w:p>
    <w:p w14:paraId="041B8BBC" w14:textId="77777777" w:rsidR="00202574" w:rsidRDefault="00202574">
      <w:pPr>
        <w:pStyle w:val="Body"/>
        <w:spacing w:line="480" w:lineRule="auto"/>
        <w:jc w:val="center"/>
        <w:rPr>
          <w:rFonts w:ascii="Times New Roman" w:eastAsia="Times New Roman" w:hAnsi="Times New Roman" w:cs="Times New Roman"/>
          <w:b/>
          <w:bCs/>
          <w:sz w:val="24"/>
          <w:szCs w:val="24"/>
          <w:u w:val="single"/>
        </w:rPr>
      </w:pPr>
    </w:p>
    <w:p w14:paraId="2FCC5449" w14:textId="77777777" w:rsidR="00202574" w:rsidRDefault="00202574">
      <w:pPr>
        <w:pStyle w:val="Body"/>
        <w:spacing w:line="480" w:lineRule="auto"/>
        <w:jc w:val="center"/>
        <w:rPr>
          <w:rFonts w:ascii="Times New Roman" w:eastAsia="Times New Roman" w:hAnsi="Times New Roman" w:cs="Times New Roman"/>
          <w:b/>
          <w:bCs/>
          <w:sz w:val="24"/>
          <w:szCs w:val="24"/>
          <w:u w:val="single"/>
        </w:rPr>
      </w:pPr>
    </w:p>
    <w:p w14:paraId="4CCA35B5" w14:textId="77777777" w:rsidR="00202574" w:rsidRDefault="00202574">
      <w:pPr>
        <w:pStyle w:val="Body"/>
        <w:spacing w:line="480" w:lineRule="auto"/>
        <w:jc w:val="center"/>
        <w:rPr>
          <w:rFonts w:ascii="Times New Roman" w:eastAsia="Times New Roman" w:hAnsi="Times New Roman" w:cs="Times New Roman"/>
          <w:b/>
          <w:bCs/>
          <w:sz w:val="24"/>
          <w:szCs w:val="24"/>
          <w:u w:val="single"/>
        </w:rPr>
      </w:pPr>
    </w:p>
    <w:p w14:paraId="047B3BA5" w14:textId="77777777" w:rsidR="00202574" w:rsidRDefault="00202574">
      <w:pPr>
        <w:pStyle w:val="Body"/>
        <w:spacing w:line="480" w:lineRule="auto"/>
        <w:jc w:val="right"/>
        <w:rPr>
          <w:rFonts w:ascii="Times New Roman" w:eastAsia="Times New Roman" w:hAnsi="Times New Roman" w:cs="Times New Roman"/>
          <w:b/>
          <w:bCs/>
          <w:sz w:val="24"/>
          <w:szCs w:val="24"/>
        </w:rPr>
      </w:pPr>
    </w:p>
    <w:p w14:paraId="06ABE915" w14:textId="77777777" w:rsidR="00202574" w:rsidRDefault="00202574">
      <w:pPr>
        <w:pStyle w:val="Body"/>
        <w:spacing w:line="480" w:lineRule="auto"/>
        <w:jc w:val="right"/>
        <w:rPr>
          <w:rFonts w:ascii="Times New Roman" w:eastAsia="Times New Roman" w:hAnsi="Times New Roman" w:cs="Times New Roman"/>
          <w:b/>
          <w:bCs/>
          <w:sz w:val="24"/>
          <w:szCs w:val="24"/>
        </w:rPr>
      </w:pPr>
    </w:p>
    <w:p w14:paraId="0C1990B1" w14:textId="77777777" w:rsidR="00202574" w:rsidRDefault="00202574">
      <w:pPr>
        <w:pStyle w:val="Body"/>
        <w:spacing w:line="480" w:lineRule="auto"/>
        <w:jc w:val="right"/>
        <w:rPr>
          <w:rFonts w:ascii="Times New Roman" w:eastAsia="Times New Roman" w:hAnsi="Times New Roman" w:cs="Times New Roman"/>
          <w:b/>
          <w:bCs/>
          <w:sz w:val="24"/>
          <w:szCs w:val="24"/>
        </w:rPr>
      </w:pPr>
    </w:p>
    <w:p w14:paraId="4BD08368" w14:textId="77777777" w:rsidR="00202574" w:rsidRDefault="00202574">
      <w:pPr>
        <w:pStyle w:val="Body"/>
        <w:spacing w:line="480" w:lineRule="auto"/>
        <w:jc w:val="right"/>
        <w:rPr>
          <w:rFonts w:ascii="Times New Roman" w:eastAsia="Times New Roman" w:hAnsi="Times New Roman" w:cs="Times New Roman"/>
          <w:b/>
          <w:bCs/>
          <w:sz w:val="24"/>
          <w:szCs w:val="24"/>
        </w:rPr>
      </w:pPr>
    </w:p>
    <w:p w14:paraId="194E13F6" w14:textId="77777777" w:rsidR="00202574" w:rsidRDefault="00202574">
      <w:pPr>
        <w:pStyle w:val="Body"/>
        <w:spacing w:line="480" w:lineRule="auto"/>
        <w:jc w:val="right"/>
        <w:rPr>
          <w:rFonts w:ascii="Times New Roman" w:eastAsia="Times New Roman" w:hAnsi="Times New Roman" w:cs="Times New Roman"/>
          <w:b/>
          <w:bCs/>
          <w:sz w:val="24"/>
          <w:szCs w:val="24"/>
        </w:rPr>
      </w:pPr>
    </w:p>
    <w:p w14:paraId="63607C69" w14:textId="77777777" w:rsidR="00202574" w:rsidRDefault="00202574">
      <w:pPr>
        <w:pStyle w:val="Body"/>
        <w:spacing w:line="480" w:lineRule="auto"/>
        <w:jc w:val="right"/>
        <w:rPr>
          <w:rFonts w:ascii="Times New Roman" w:eastAsia="Times New Roman" w:hAnsi="Times New Roman" w:cs="Times New Roman"/>
          <w:b/>
          <w:bCs/>
          <w:sz w:val="24"/>
          <w:szCs w:val="24"/>
        </w:rPr>
      </w:pPr>
    </w:p>
    <w:p w14:paraId="0791C341" w14:textId="77777777" w:rsidR="00202574" w:rsidRDefault="00202574">
      <w:pPr>
        <w:pStyle w:val="Body"/>
        <w:spacing w:line="480" w:lineRule="auto"/>
        <w:jc w:val="right"/>
        <w:rPr>
          <w:rFonts w:ascii="Times New Roman" w:eastAsia="Times New Roman" w:hAnsi="Times New Roman" w:cs="Times New Roman"/>
          <w:b/>
          <w:bCs/>
          <w:sz w:val="24"/>
          <w:szCs w:val="24"/>
        </w:rPr>
      </w:pPr>
    </w:p>
    <w:p w14:paraId="7DFC58CB" w14:textId="77777777" w:rsidR="00202574" w:rsidRDefault="00202574">
      <w:pPr>
        <w:pStyle w:val="Body"/>
        <w:spacing w:line="480" w:lineRule="auto"/>
        <w:jc w:val="right"/>
        <w:rPr>
          <w:rFonts w:ascii="Times New Roman" w:eastAsia="Times New Roman" w:hAnsi="Times New Roman" w:cs="Times New Roman"/>
          <w:b/>
          <w:bCs/>
          <w:sz w:val="24"/>
          <w:szCs w:val="24"/>
        </w:rPr>
      </w:pPr>
    </w:p>
    <w:p w14:paraId="54E76F30" w14:textId="77777777" w:rsidR="00202574" w:rsidRDefault="00202574">
      <w:pPr>
        <w:pStyle w:val="Body"/>
        <w:spacing w:line="480" w:lineRule="auto"/>
        <w:jc w:val="right"/>
        <w:rPr>
          <w:rFonts w:ascii="Times New Roman" w:eastAsia="Times New Roman" w:hAnsi="Times New Roman" w:cs="Times New Roman"/>
          <w:b/>
          <w:bCs/>
          <w:sz w:val="24"/>
          <w:szCs w:val="24"/>
        </w:rPr>
      </w:pPr>
    </w:p>
    <w:p w14:paraId="4DA15FA0" w14:textId="77777777" w:rsidR="00202574" w:rsidRDefault="00202574">
      <w:pPr>
        <w:pStyle w:val="Body"/>
        <w:spacing w:line="480" w:lineRule="auto"/>
        <w:jc w:val="right"/>
        <w:rPr>
          <w:rFonts w:ascii="Times New Roman" w:eastAsia="Times New Roman" w:hAnsi="Times New Roman" w:cs="Times New Roman"/>
          <w:b/>
          <w:bCs/>
          <w:sz w:val="24"/>
          <w:szCs w:val="24"/>
        </w:rPr>
      </w:pPr>
    </w:p>
    <w:p w14:paraId="42DE5923" w14:textId="77777777" w:rsidR="00202574" w:rsidRDefault="00202574">
      <w:pPr>
        <w:pStyle w:val="Body"/>
        <w:spacing w:line="480" w:lineRule="auto"/>
        <w:jc w:val="right"/>
        <w:rPr>
          <w:rFonts w:ascii="Times New Roman" w:eastAsia="Times New Roman" w:hAnsi="Times New Roman" w:cs="Times New Roman"/>
          <w:b/>
          <w:bCs/>
          <w:sz w:val="24"/>
          <w:szCs w:val="24"/>
        </w:rPr>
      </w:pPr>
    </w:p>
    <w:p w14:paraId="670E6FA6" w14:textId="77777777" w:rsidR="00202574" w:rsidRDefault="00202574">
      <w:pPr>
        <w:pStyle w:val="Body"/>
        <w:spacing w:line="480" w:lineRule="auto"/>
        <w:jc w:val="right"/>
        <w:rPr>
          <w:rFonts w:ascii="Times New Roman" w:eastAsia="Times New Roman" w:hAnsi="Times New Roman" w:cs="Times New Roman"/>
          <w:b/>
          <w:bCs/>
          <w:sz w:val="24"/>
          <w:szCs w:val="24"/>
        </w:rPr>
      </w:pPr>
    </w:p>
    <w:p w14:paraId="2FDE2EA3" w14:textId="77777777" w:rsidR="00202574" w:rsidRDefault="00202574">
      <w:pPr>
        <w:pStyle w:val="Body"/>
        <w:spacing w:line="480" w:lineRule="auto"/>
        <w:jc w:val="right"/>
        <w:rPr>
          <w:rFonts w:ascii="Times New Roman" w:eastAsia="Times New Roman" w:hAnsi="Times New Roman" w:cs="Times New Roman"/>
          <w:b/>
          <w:bCs/>
          <w:sz w:val="24"/>
          <w:szCs w:val="24"/>
        </w:rPr>
      </w:pPr>
    </w:p>
    <w:p w14:paraId="79AFFC4D" w14:textId="77777777" w:rsidR="00202574" w:rsidRDefault="001D1A67">
      <w:pPr>
        <w:pStyle w:val="Body"/>
        <w:spacing w:line="480" w:lineRule="auto"/>
        <w:jc w:val="right"/>
        <w:rPr>
          <w:rFonts w:ascii="Times New Roman" w:eastAsia="Times New Roman" w:hAnsi="Times New Roman" w:cs="Times New Roman"/>
          <w:sz w:val="24"/>
          <w:szCs w:val="24"/>
        </w:rPr>
      </w:pPr>
      <w:r>
        <w:rPr>
          <w:rFonts w:ascii="Times New Roman" w:hAnsi="Times New Roman"/>
          <w:b/>
          <w:bCs/>
          <w:sz w:val="24"/>
          <w:szCs w:val="24"/>
        </w:rPr>
        <w:t xml:space="preserve">Name: </w:t>
      </w:r>
      <w:r>
        <w:rPr>
          <w:rFonts w:ascii="Times New Roman" w:hAnsi="Times New Roman"/>
          <w:sz w:val="24"/>
          <w:szCs w:val="24"/>
        </w:rPr>
        <w:t>Nicholas Fox</w:t>
      </w:r>
    </w:p>
    <w:p w14:paraId="6F6F150C" w14:textId="77777777" w:rsidR="00202574" w:rsidRDefault="001D1A67">
      <w:pPr>
        <w:pStyle w:val="Body"/>
        <w:spacing w:line="480" w:lineRule="auto"/>
        <w:jc w:val="right"/>
        <w:rPr>
          <w:rFonts w:ascii="Times New Roman" w:eastAsia="Times New Roman" w:hAnsi="Times New Roman" w:cs="Times New Roman"/>
          <w:sz w:val="24"/>
          <w:szCs w:val="24"/>
        </w:rPr>
      </w:pPr>
      <w:r>
        <w:rPr>
          <w:rFonts w:ascii="Times New Roman" w:hAnsi="Times New Roman"/>
          <w:b/>
          <w:bCs/>
          <w:sz w:val="24"/>
          <w:szCs w:val="24"/>
        </w:rPr>
        <w:t>Student Number:</w:t>
      </w:r>
      <w:r>
        <w:rPr>
          <w:rFonts w:ascii="Times New Roman" w:hAnsi="Times New Roman"/>
          <w:sz w:val="24"/>
          <w:szCs w:val="24"/>
        </w:rPr>
        <w:t xml:space="preserve"> 213640081</w:t>
      </w:r>
    </w:p>
    <w:p w14:paraId="13876FF6" w14:textId="77777777" w:rsidR="00202574" w:rsidRDefault="001D1A67">
      <w:pPr>
        <w:pStyle w:val="Body"/>
        <w:spacing w:line="480" w:lineRule="auto"/>
        <w:jc w:val="right"/>
        <w:rPr>
          <w:rFonts w:ascii="Times New Roman" w:eastAsia="Times New Roman" w:hAnsi="Times New Roman" w:cs="Times New Roman"/>
          <w:sz w:val="24"/>
          <w:szCs w:val="24"/>
        </w:rPr>
      </w:pPr>
      <w:r>
        <w:rPr>
          <w:rFonts w:ascii="Times New Roman" w:hAnsi="Times New Roman"/>
          <w:b/>
          <w:bCs/>
          <w:sz w:val="24"/>
          <w:szCs w:val="24"/>
        </w:rPr>
        <w:t>Supervisor:</w:t>
      </w:r>
      <w:r>
        <w:rPr>
          <w:rFonts w:ascii="Times New Roman" w:hAnsi="Times New Roman"/>
          <w:sz w:val="24"/>
          <w:szCs w:val="24"/>
        </w:rPr>
        <w:t xml:space="preserve"> </w:t>
      </w:r>
      <w:proofErr w:type="spellStart"/>
      <w:proofErr w:type="gramStart"/>
      <w:r>
        <w:rPr>
          <w:rFonts w:ascii="Times New Roman" w:hAnsi="Times New Roman"/>
          <w:sz w:val="24"/>
          <w:szCs w:val="24"/>
        </w:rPr>
        <w:t>Dr.Christopher</w:t>
      </w:r>
      <w:proofErr w:type="spellEnd"/>
      <w:proofErr w:type="gramEnd"/>
      <w:r>
        <w:rPr>
          <w:rFonts w:ascii="Times New Roman" w:hAnsi="Times New Roman"/>
          <w:sz w:val="24"/>
          <w:szCs w:val="24"/>
        </w:rPr>
        <w:t xml:space="preserve"> </w:t>
      </w:r>
      <w:proofErr w:type="spellStart"/>
      <w:r>
        <w:rPr>
          <w:rFonts w:ascii="Times New Roman" w:hAnsi="Times New Roman"/>
          <w:sz w:val="24"/>
          <w:szCs w:val="24"/>
        </w:rPr>
        <w:t>Lortie</w:t>
      </w:r>
      <w:proofErr w:type="spellEnd"/>
    </w:p>
    <w:p w14:paraId="4DDEFAEC" w14:textId="77777777" w:rsidR="00202574" w:rsidRDefault="001D1A67">
      <w:pPr>
        <w:pStyle w:val="Body"/>
        <w:spacing w:line="480" w:lineRule="auto"/>
        <w:jc w:val="right"/>
        <w:rPr>
          <w:rFonts w:ascii="Times New Roman" w:eastAsia="Times New Roman" w:hAnsi="Times New Roman" w:cs="Times New Roman"/>
          <w:b/>
          <w:bCs/>
          <w:sz w:val="24"/>
          <w:szCs w:val="24"/>
        </w:rPr>
      </w:pPr>
      <w:r>
        <w:rPr>
          <w:rFonts w:ascii="Times New Roman" w:hAnsi="Times New Roman"/>
          <w:b/>
          <w:bCs/>
          <w:sz w:val="24"/>
          <w:szCs w:val="24"/>
        </w:rPr>
        <w:t xml:space="preserve">Due Date: </w:t>
      </w:r>
      <w:r>
        <w:rPr>
          <w:rFonts w:ascii="Times New Roman" w:hAnsi="Times New Roman"/>
          <w:sz w:val="24"/>
          <w:szCs w:val="24"/>
        </w:rPr>
        <w:t>April 4th 2019</w:t>
      </w:r>
    </w:p>
    <w:p w14:paraId="7E4CFF4E" w14:textId="77777777" w:rsidR="00202574" w:rsidRDefault="001D1A67">
      <w:pPr>
        <w:pStyle w:val="Body"/>
        <w:spacing w:line="480" w:lineRule="auto"/>
        <w:rPr>
          <w:rFonts w:ascii="Times New Roman" w:eastAsia="Times New Roman" w:hAnsi="Times New Roman" w:cs="Times New Roman"/>
          <w:b/>
          <w:bCs/>
          <w:sz w:val="24"/>
          <w:szCs w:val="24"/>
        </w:rPr>
      </w:pPr>
      <w:r>
        <w:rPr>
          <w:rFonts w:ascii="Times New Roman" w:hAnsi="Times New Roman"/>
          <w:b/>
          <w:bCs/>
          <w:sz w:val="24"/>
          <w:szCs w:val="24"/>
        </w:rPr>
        <w:t>Acknowledgements</w:t>
      </w:r>
    </w:p>
    <w:p w14:paraId="6AEB4FCA" w14:textId="37B663BC" w:rsidR="00202574" w:rsidRDefault="001D1A67">
      <w:pPr>
        <w:pStyle w:val="Body"/>
        <w:spacing w:line="480" w:lineRule="auto"/>
        <w:rPr>
          <w:ins w:id="28" w:author="zenrunner" w:date="2019-03-26T19:31:00Z"/>
          <w:rFonts w:ascii="Times New Roman" w:hAnsi="Times New Roman"/>
          <w:sz w:val="24"/>
          <w:szCs w:val="24"/>
        </w:rPr>
      </w:pPr>
      <w:r>
        <w:rPr>
          <w:rFonts w:ascii="Times New Roman" w:eastAsia="Times New Roman" w:hAnsi="Times New Roman" w:cs="Times New Roman"/>
          <w:sz w:val="24"/>
          <w:szCs w:val="24"/>
        </w:rPr>
        <w:tab/>
        <w:t xml:space="preserve">I thank Dr. </w:t>
      </w:r>
      <w:proofErr w:type="spellStart"/>
      <w:r>
        <w:rPr>
          <w:rFonts w:ascii="Times New Roman" w:eastAsia="Times New Roman" w:hAnsi="Times New Roman" w:cs="Times New Roman"/>
          <w:sz w:val="24"/>
          <w:szCs w:val="24"/>
        </w:rPr>
        <w:t>Lortie</w:t>
      </w:r>
      <w:proofErr w:type="spellEnd"/>
      <w:r>
        <w:rPr>
          <w:rFonts w:ascii="Times New Roman" w:eastAsia="Times New Roman" w:hAnsi="Times New Roman" w:cs="Times New Roman"/>
          <w:sz w:val="24"/>
          <w:szCs w:val="24"/>
        </w:rPr>
        <w:t xml:space="preserve"> and Jacob Lucero</w:t>
      </w:r>
      <w:del w:id="29" w:author="zenrunner" w:date="2019-03-26T19:30:00Z">
        <w:r w:rsidDel="00611CA6">
          <w:rPr>
            <w:rFonts w:ascii="Times New Roman" w:eastAsia="Times New Roman" w:hAnsi="Times New Roman" w:cs="Times New Roman"/>
            <w:sz w:val="24"/>
            <w:szCs w:val="24"/>
          </w:rPr>
          <w:delText>,</w:delText>
        </w:r>
      </w:del>
      <w:r>
        <w:rPr>
          <w:rFonts w:ascii="Times New Roman" w:eastAsia="Times New Roman" w:hAnsi="Times New Roman" w:cs="Times New Roman"/>
          <w:sz w:val="24"/>
          <w:szCs w:val="24"/>
        </w:rPr>
        <w:t xml:space="preserve"> both of which provided significant input into the design and implementation of the study as well as providing the seeds necessary to perform the experiment. I also would like to thank </w:t>
      </w:r>
      <w:r>
        <w:rPr>
          <w:rFonts w:ascii="Times New Roman" w:hAnsi="Times New Roman"/>
          <w:sz w:val="24"/>
          <w:szCs w:val="24"/>
          <w:lang w:val="de-DE"/>
        </w:rPr>
        <w:t>Glen Marlok</w:t>
      </w:r>
      <w:r>
        <w:rPr>
          <w:rFonts w:ascii="Times New Roman" w:hAnsi="Times New Roman"/>
          <w:sz w:val="24"/>
          <w:szCs w:val="24"/>
        </w:rPr>
        <w:t xml:space="preserve"> who provided me with the tools and various skills necessary to perform the experiment. Finally, I thank my fellow </w:t>
      </w:r>
      <w:proofErr w:type="spellStart"/>
      <w:r>
        <w:rPr>
          <w:rFonts w:ascii="Times New Roman" w:hAnsi="Times New Roman"/>
          <w:sz w:val="24"/>
          <w:szCs w:val="24"/>
        </w:rPr>
        <w:t>Honours</w:t>
      </w:r>
      <w:proofErr w:type="spellEnd"/>
      <w:r>
        <w:rPr>
          <w:rFonts w:ascii="Times New Roman" w:hAnsi="Times New Roman"/>
          <w:sz w:val="24"/>
          <w:szCs w:val="24"/>
        </w:rPr>
        <w:t xml:space="preserve"> Thesis student, Diana </w:t>
      </w:r>
      <w:proofErr w:type="spellStart"/>
      <w:r>
        <w:rPr>
          <w:rFonts w:ascii="Times New Roman" w:hAnsi="Times New Roman"/>
          <w:sz w:val="24"/>
          <w:szCs w:val="24"/>
        </w:rPr>
        <w:t>Pik</w:t>
      </w:r>
      <w:proofErr w:type="spellEnd"/>
      <w:ins w:id="30" w:author="zenrunner" w:date="2019-03-26T19:30:00Z">
        <w:r w:rsidR="00611CA6">
          <w:rPr>
            <w:rFonts w:ascii="Times New Roman" w:hAnsi="Times New Roman"/>
            <w:sz w:val="24"/>
            <w:szCs w:val="24"/>
          </w:rPr>
          <w:t>,</w:t>
        </w:r>
      </w:ins>
      <w:del w:id="31" w:author="zenrunner" w:date="2019-03-26T19:30:00Z">
        <w:r w:rsidDel="00611CA6">
          <w:rPr>
            <w:rFonts w:ascii="Times New Roman" w:hAnsi="Times New Roman"/>
            <w:sz w:val="24"/>
            <w:szCs w:val="24"/>
          </w:rPr>
          <w:delText>,</w:delText>
        </w:r>
      </w:del>
      <w:r>
        <w:rPr>
          <w:rFonts w:ascii="Times New Roman" w:hAnsi="Times New Roman"/>
          <w:sz w:val="24"/>
          <w:szCs w:val="24"/>
        </w:rPr>
        <w:t xml:space="preserve"> who went out of her way to help me get accustomed to the lab.</w:t>
      </w:r>
    </w:p>
    <w:p w14:paraId="48DE516C" w14:textId="77777777" w:rsidR="004D24AA" w:rsidRDefault="004D24AA">
      <w:pPr>
        <w:pStyle w:val="Body"/>
        <w:spacing w:line="480" w:lineRule="auto"/>
        <w:rPr>
          <w:ins w:id="32" w:author="zenrunner" w:date="2019-03-26T19:31:00Z"/>
          <w:rFonts w:ascii="Times New Roman" w:hAnsi="Times New Roman"/>
          <w:sz w:val="24"/>
          <w:szCs w:val="24"/>
        </w:rPr>
      </w:pPr>
    </w:p>
    <w:p w14:paraId="13E67208" w14:textId="5979401E" w:rsidR="004D24AA" w:rsidRDefault="004D24AA">
      <w:pPr>
        <w:pStyle w:val="Body"/>
        <w:spacing w:line="480" w:lineRule="auto"/>
        <w:rPr>
          <w:rFonts w:ascii="Times New Roman" w:eastAsia="Times New Roman" w:hAnsi="Times New Roman" w:cs="Times New Roman"/>
          <w:sz w:val="24"/>
          <w:szCs w:val="24"/>
        </w:rPr>
      </w:pPr>
      <w:ins w:id="33" w:author="zenrunner" w:date="2019-03-26T19:31:00Z">
        <w:r>
          <w:rPr>
            <w:rFonts w:ascii="Times New Roman" w:hAnsi="Times New Roman"/>
            <w:sz w:val="24"/>
            <w:szCs w:val="24"/>
          </w:rPr>
          <w:t>Insert a pic of the competition trial here? Are you allowed to have a cool pic?</w:t>
        </w:r>
      </w:ins>
    </w:p>
    <w:p w14:paraId="07431976" w14:textId="77777777" w:rsidR="005B10ED" w:rsidRDefault="005B10ED">
      <w:pPr>
        <w:rPr>
          <w:ins w:id="34" w:author="zenrunner" w:date="2019-03-26T19:31:00Z"/>
          <w:rFonts w:cs="Arial Unicode MS"/>
          <w:b/>
          <w:bCs/>
          <w:color w:val="000000"/>
        </w:rPr>
      </w:pPr>
      <w:ins w:id="35" w:author="zenrunner" w:date="2019-03-26T19:31:00Z">
        <w:r>
          <w:rPr>
            <w:b/>
            <w:bCs/>
          </w:rPr>
          <w:br w:type="page"/>
        </w:r>
      </w:ins>
    </w:p>
    <w:p w14:paraId="6060ED58" w14:textId="4C522ADC" w:rsidR="00202574" w:rsidRDefault="001D1A67">
      <w:pPr>
        <w:pStyle w:val="Body"/>
        <w:spacing w:line="480" w:lineRule="auto"/>
        <w:rPr>
          <w:rFonts w:ascii="Times New Roman" w:eastAsia="Times New Roman" w:hAnsi="Times New Roman" w:cs="Times New Roman"/>
          <w:b/>
          <w:bCs/>
          <w:sz w:val="24"/>
          <w:szCs w:val="24"/>
        </w:rPr>
      </w:pPr>
      <w:commentRangeStart w:id="36"/>
      <w:r>
        <w:rPr>
          <w:rFonts w:ascii="Times New Roman" w:hAnsi="Times New Roman"/>
          <w:b/>
          <w:bCs/>
          <w:sz w:val="24"/>
          <w:szCs w:val="24"/>
        </w:rPr>
        <w:lastRenderedPageBreak/>
        <w:t>Abstract</w:t>
      </w:r>
      <w:commentRangeEnd w:id="36"/>
      <w:r w:rsidR="00025F48">
        <w:rPr>
          <w:rStyle w:val="CommentReference"/>
          <w:rFonts w:ascii="Times New Roman" w:hAnsi="Times New Roman" w:cs="Times New Roman"/>
          <w:color w:val="auto"/>
        </w:rPr>
        <w:commentReference w:id="36"/>
      </w:r>
    </w:p>
    <w:p w14:paraId="017E37A4" w14:textId="1AE7E33A" w:rsidR="00202574" w:rsidRDefault="001D1A67">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b/>
      </w:r>
      <w:r>
        <w:rPr>
          <w:rFonts w:ascii="Times New Roman" w:hAnsi="Times New Roman"/>
          <w:sz w:val="24"/>
          <w:szCs w:val="24"/>
        </w:rPr>
        <w:t xml:space="preserve">Native </w:t>
      </w:r>
      <w:del w:id="37" w:author="bbbbling@gmail.com" w:date="2019-03-27T15:00:00Z">
        <w:r w:rsidDel="006B318F">
          <w:rPr>
            <w:rFonts w:ascii="Times New Roman" w:hAnsi="Times New Roman"/>
            <w:sz w:val="24"/>
            <w:szCs w:val="24"/>
          </w:rPr>
          <w:delText xml:space="preserve">Californian </w:delText>
        </w:r>
      </w:del>
      <w:r>
        <w:rPr>
          <w:rFonts w:ascii="Times New Roman" w:hAnsi="Times New Roman"/>
          <w:sz w:val="24"/>
          <w:szCs w:val="24"/>
        </w:rPr>
        <w:t xml:space="preserve">plant communities </w:t>
      </w:r>
      <w:ins w:id="38" w:author="bbbbling@gmail.com" w:date="2019-03-27T15:00:00Z">
        <w:r w:rsidR="006B318F">
          <w:rPr>
            <w:rFonts w:ascii="Times New Roman" w:hAnsi="Times New Roman"/>
            <w:sz w:val="24"/>
            <w:szCs w:val="24"/>
          </w:rPr>
          <w:t xml:space="preserve">in California </w:t>
        </w:r>
      </w:ins>
      <w:r>
        <w:rPr>
          <w:rFonts w:ascii="Times New Roman" w:hAnsi="Times New Roman"/>
          <w:sz w:val="24"/>
          <w:szCs w:val="24"/>
        </w:rPr>
        <w:t>are under serious threat due to increased severity and frequency of drought</w:t>
      </w:r>
      <w:del w:id="39" w:author="zenrunner" w:date="2019-03-26T19:30:00Z">
        <w:r w:rsidDel="005B10ED">
          <w:rPr>
            <w:rFonts w:ascii="Times New Roman" w:hAnsi="Times New Roman"/>
            <w:sz w:val="24"/>
            <w:szCs w:val="24"/>
          </w:rPr>
          <w:delText>,</w:delText>
        </w:r>
      </w:del>
      <w:r>
        <w:rPr>
          <w:rFonts w:ascii="Times New Roman" w:hAnsi="Times New Roman"/>
          <w:sz w:val="24"/>
          <w:szCs w:val="24"/>
        </w:rPr>
        <w:t xml:space="preserve"> </w:t>
      </w:r>
      <w:ins w:id="40" w:author="zenrunner" w:date="2019-03-26T19:31:00Z">
        <w:r w:rsidR="005B10ED">
          <w:rPr>
            <w:rFonts w:ascii="Times New Roman" w:hAnsi="Times New Roman"/>
            <w:sz w:val="24"/>
            <w:szCs w:val="24"/>
          </w:rPr>
          <w:t xml:space="preserve">in addition to </w:t>
        </w:r>
      </w:ins>
      <w:del w:id="41" w:author="zenrunner" w:date="2019-03-26T19:31:00Z">
        <w:r w:rsidDel="005B10ED">
          <w:rPr>
            <w:rFonts w:ascii="Times New Roman" w:hAnsi="Times New Roman"/>
            <w:sz w:val="24"/>
            <w:szCs w:val="24"/>
          </w:rPr>
          <w:delText xml:space="preserve">combined with </w:delText>
        </w:r>
      </w:del>
      <w:r>
        <w:rPr>
          <w:rFonts w:ascii="Times New Roman" w:hAnsi="Times New Roman"/>
          <w:sz w:val="24"/>
          <w:szCs w:val="24"/>
        </w:rPr>
        <w:t xml:space="preserve">the </w:t>
      </w:r>
      <w:del w:id="42" w:author="bbbbling@gmail.com" w:date="2019-03-27T15:00:00Z">
        <w:r w:rsidDel="006B318F">
          <w:rPr>
            <w:rFonts w:ascii="Times New Roman" w:hAnsi="Times New Roman"/>
            <w:sz w:val="24"/>
            <w:szCs w:val="24"/>
          </w:rPr>
          <w:delText xml:space="preserve">progressive </w:delText>
        </w:r>
      </w:del>
      <w:ins w:id="43" w:author="bbbbling@gmail.com" w:date="2019-03-27T15:00:00Z">
        <w:r w:rsidR="006B318F">
          <w:rPr>
            <w:rFonts w:ascii="Times New Roman" w:hAnsi="Times New Roman"/>
            <w:sz w:val="24"/>
            <w:szCs w:val="24"/>
          </w:rPr>
          <w:t>ag</w:t>
        </w:r>
        <w:r w:rsidR="006B318F">
          <w:rPr>
            <w:rFonts w:ascii="Times New Roman" w:hAnsi="Times New Roman"/>
            <w:sz w:val="24"/>
            <w:szCs w:val="24"/>
          </w:rPr>
          <w:t xml:space="preserve">gressive </w:t>
        </w:r>
      </w:ins>
      <w:r>
        <w:rPr>
          <w:rFonts w:ascii="Times New Roman" w:hAnsi="Times New Roman"/>
          <w:sz w:val="24"/>
          <w:szCs w:val="24"/>
        </w:rPr>
        <w:t>expansion of invasive plant species</w:t>
      </w:r>
      <w:ins w:id="44" w:author="zenrunner" w:date="2019-03-26T19:31:00Z">
        <w:r w:rsidR="00B027A5">
          <w:rPr>
            <w:rFonts w:ascii="Times New Roman" w:hAnsi="Times New Roman"/>
            <w:sz w:val="24"/>
            <w:szCs w:val="24"/>
          </w:rPr>
          <w:t xml:space="preserve"> regionally</w:t>
        </w:r>
      </w:ins>
      <w:r>
        <w:rPr>
          <w:rFonts w:ascii="Times New Roman" w:hAnsi="Times New Roman"/>
          <w:sz w:val="24"/>
          <w:szCs w:val="24"/>
        </w:rPr>
        <w:t xml:space="preserve">. Red brome </w:t>
      </w:r>
      <w:ins w:id="45" w:author="bbbbling@gmail.com" w:date="2019-03-27T15:01:00Z">
        <w:r w:rsidR="006B318F">
          <w:rPr>
            <w:rFonts w:ascii="Times New Roman" w:hAnsi="Times New Roman"/>
            <w:sz w:val="24"/>
            <w:szCs w:val="24"/>
          </w:rPr>
          <w:t>(</w:t>
        </w:r>
        <w:r w:rsidR="006B318F">
          <w:rPr>
            <w:rFonts w:ascii="Times New Roman" w:hAnsi="Times New Roman"/>
            <w:i/>
            <w:sz w:val="24"/>
            <w:szCs w:val="24"/>
          </w:rPr>
          <w:t xml:space="preserve">Bromus </w:t>
        </w:r>
        <w:proofErr w:type="spellStart"/>
        <w:r w:rsidR="006B318F">
          <w:rPr>
            <w:rFonts w:ascii="Times New Roman" w:hAnsi="Times New Roman"/>
            <w:i/>
            <w:sz w:val="24"/>
            <w:szCs w:val="24"/>
          </w:rPr>
          <w:t>madritensis</w:t>
        </w:r>
        <w:proofErr w:type="spellEnd"/>
        <w:r w:rsidR="006B318F">
          <w:rPr>
            <w:rFonts w:ascii="Times New Roman" w:hAnsi="Times New Roman"/>
            <w:i/>
            <w:sz w:val="24"/>
            <w:szCs w:val="24"/>
          </w:rPr>
          <w:t xml:space="preserve"> </w:t>
        </w:r>
        <w:r w:rsidR="006B318F">
          <w:rPr>
            <w:rFonts w:ascii="Times New Roman" w:hAnsi="Times New Roman"/>
            <w:sz w:val="24"/>
            <w:szCs w:val="24"/>
          </w:rPr>
          <w:t xml:space="preserve">ssp. </w:t>
        </w:r>
        <w:r w:rsidR="006B318F">
          <w:rPr>
            <w:rFonts w:ascii="Times New Roman" w:hAnsi="Times New Roman"/>
            <w:i/>
            <w:sz w:val="24"/>
            <w:szCs w:val="24"/>
          </w:rPr>
          <w:t>rubens</w:t>
        </w:r>
        <w:r w:rsidR="006B318F">
          <w:rPr>
            <w:rFonts w:ascii="Times New Roman" w:hAnsi="Times New Roman"/>
            <w:sz w:val="24"/>
            <w:szCs w:val="24"/>
          </w:rPr>
          <w:t xml:space="preserve">) </w:t>
        </w:r>
      </w:ins>
      <w:r>
        <w:rPr>
          <w:rFonts w:ascii="Times New Roman" w:hAnsi="Times New Roman"/>
          <w:sz w:val="24"/>
          <w:szCs w:val="24"/>
        </w:rPr>
        <w:t>is currently one of the most rapidly spreading invasive plants in California</w:t>
      </w:r>
      <w:ins w:id="46" w:author="zenrunner" w:date="2019-03-26T19:31:00Z">
        <w:r w:rsidR="00AE610D">
          <w:rPr>
            <w:rFonts w:ascii="Times New Roman" w:hAnsi="Times New Roman"/>
            <w:sz w:val="24"/>
            <w:szCs w:val="24"/>
          </w:rPr>
          <w:t>.</w:t>
        </w:r>
      </w:ins>
      <w:r>
        <w:rPr>
          <w:rFonts w:ascii="Times New Roman" w:hAnsi="Times New Roman"/>
          <w:sz w:val="24"/>
          <w:szCs w:val="24"/>
        </w:rPr>
        <w:t xml:space="preserve"> </w:t>
      </w:r>
      <w:del w:id="47" w:author="zenrunner" w:date="2019-03-26T19:31:00Z">
        <w:r w:rsidDel="00AE610D">
          <w:rPr>
            <w:rFonts w:ascii="Times New Roman" w:hAnsi="Times New Roman"/>
            <w:sz w:val="24"/>
            <w:szCs w:val="24"/>
          </w:rPr>
          <w:delText>and w</w:delText>
        </w:r>
      </w:del>
      <w:ins w:id="48" w:author="zenrunner" w:date="2019-03-26T19:31:00Z">
        <w:r w:rsidR="00AE610D">
          <w:rPr>
            <w:rFonts w:ascii="Times New Roman" w:hAnsi="Times New Roman"/>
            <w:sz w:val="24"/>
            <w:szCs w:val="24"/>
          </w:rPr>
          <w:t>W</w:t>
        </w:r>
      </w:ins>
      <w:r>
        <w:rPr>
          <w:rFonts w:ascii="Times New Roman" w:hAnsi="Times New Roman"/>
          <w:sz w:val="24"/>
          <w:szCs w:val="24"/>
        </w:rPr>
        <w:t xml:space="preserve">ith a suite of competitive </w:t>
      </w:r>
      <w:del w:id="49" w:author="zenrunner" w:date="2019-03-26T19:31:00Z">
        <w:r w:rsidDel="00AE610D">
          <w:rPr>
            <w:rFonts w:ascii="Times New Roman" w:hAnsi="Times New Roman"/>
            <w:sz w:val="24"/>
            <w:szCs w:val="24"/>
          </w:rPr>
          <w:delText>advantages</w:delText>
        </w:r>
      </w:del>
      <w:ins w:id="50" w:author="zenrunner" w:date="2019-03-26T19:31:00Z">
        <w:r w:rsidR="00AE610D">
          <w:rPr>
            <w:rFonts w:ascii="Times New Roman" w:hAnsi="Times New Roman"/>
            <w:sz w:val="24"/>
            <w:szCs w:val="24"/>
          </w:rPr>
          <w:t>traits</w:t>
        </w:r>
      </w:ins>
      <w:r>
        <w:rPr>
          <w:rFonts w:ascii="Times New Roman" w:hAnsi="Times New Roman"/>
          <w:sz w:val="24"/>
          <w:szCs w:val="24"/>
        </w:rPr>
        <w:t xml:space="preserve">, </w:t>
      </w:r>
      <w:del w:id="51" w:author="zenrunner" w:date="2019-03-26T19:31:00Z">
        <w:r w:rsidDel="00B30CA9">
          <w:rPr>
            <w:rFonts w:ascii="Times New Roman" w:hAnsi="Times New Roman"/>
            <w:sz w:val="24"/>
            <w:szCs w:val="24"/>
          </w:rPr>
          <w:delText xml:space="preserve">it </w:delText>
        </w:r>
      </w:del>
      <w:ins w:id="52" w:author="zenrunner" w:date="2019-03-26T19:31:00Z">
        <w:r w:rsidR="00B30CA9">
          <w:rPr>
            <w:rFonts w:ascii="Times New Roman" w:hAnsi="Times New Roman"/>
            <w:sz w:val="24"/>
            <w:szCs w:val="24"/>
          </w:rPr>
          <w:t xml:space="preserve">this invasive species </w:t>
        </w:r>
      </w:ins>
      <w:r>
        <w:rPr>
          <w:rFonts w:ascii="Times New Roman" w:hAnsi="Times New Roman"/>
          <w:sz w:val="24"/>
          <w:szCs w:val="24"/>
        </w:rPr>
        <w:t xml:space="preserve">is </w:t>
      </w:r>
      <w:del w:id="53" w:author="zenrunner" w:date="2019-03-26T19:32:00Z">
        <w:r w:rsidDel="009B7D6D">
          <w:rPr>
            <w:rFonts w:ascii="Times New Roman" w:hAnsi="Times New Roman"/>
            <w:sz w:val="24"/>
            <w:szCs w:val="24"/>
          </w:rPr>
          <w:delText xml:space="preserve">driving </w:delText>
        </w:r>
      </w:del>
      <w:r>
        <w:rPr>
          <w:rFonts w:ascii="Times New Roman" w:hAnsi="Times New Roman"/>
          <w:sz w:val="24"/>
          <w:szCs w:val="24"/>
        </w:rPr>
        <w:t>rapid</w:t>
      </w:r>
      <w:ins w:id="54" w:author="zenrunner" w:date="2019-03-26T19:32:00Z">
        <w:r w:rsidR="009B7D6D">
          <w:rPr>
            <w:rFonts w:ascii="Times New Roman" w:hAnsi="Times New Roman"/>
            <w:sz w:val="24"/>
            <w:szCs w:val="24"/>
          </w:rPr>
          <w:t>ly driving</w:t>
        </w:r>
      </w:ins>
      <w:r>
        <w:rPr>
          <w:rFonts w:ascii="Times New Roman" w:hAnsi="Times New Roman"/>
          <w:sz w:val="24"/>
          <w:szCs w:val="24"/>
        </w:rPr>
        <w:t xml:space="preserve"> declines in native plant diversity. The present study explores the combined effects of drought and </w:t>
      </w:r>
      <w:del w:id="55" w:author="bbbbling@gmail.com" w:date="2019-03-27T15:02:00Z">
        <w:r w:rsidDel="006B318F">
          <w:rPr>
            <w:rFonts w:ascii="Times New Roman" w:hAnsi="Times New Roman"/>
            <w:sz w:val="24"/>
            <w:szCs w:val="24"/>
          </w:rPr>
          <w:delText>an invasive competitor (red brome)</w:delText>
        </w:r>
      </w:del>
      <w:ins w:id="56" w:author="bbbbling@gmail.com" w:date="2019-03-27T15:02:00Z">
        <w:r w:rsidR="006B318F">
          <w:rPr>
            <w:rFonts w:ascii="Times New Roman" w:hAnsi="Times New Roman"/>
            <w:sz w:val="24"/>
            <w:szCs w:val="24"/>
          </w:rPr>
          <w:t>competition with red brome</w:t>
        </w:r>
      </w:ins>
      <w:r>
        <w:rPr>
          <w:rFonts w:ascii="Times New Roman" w:hAnsi="Times New Roman"/>
          <w:sz w:val="24"/>
          <w:szCs w:val="24"/>
        </w:rPr>
        <w:t xml:space="preserve"> on</w:t>
      </w:r>
      <w:ins w:id="57" w:author="bbbbling@gmail.com" w:date="2019-03-27T15:02:00Z">
        <w:r w:rsidR="006B318F">
          <w:rPr>
            <w:rFonts w:ascii="Times New Roman" w:hAnsi="Times New Roman"/>
            <w:sz w:val="24"/>
            <w:szCs w:val="24"/>
          </w:rPr>
          <w:t xml:space="preserve"> the establishment success of</w:t>
        </w:r>
      </w:ins>
      <w:r>
        <w:rPr>
          <w:rFonts w:ascii="Times New Roman" w:hAnsi="Times New Roman"/>
          <w:sz w:val="24"/>
          <w:szCs w:val="24"/>
        </w:rPr>
        <w:t xml:space="preserve"> three </w:t>
      </w:r>
      <w:ins w:id="58" w:author="zenrunner" w:date="2019-03-26T19:32:00Z">
        <w:r w:rsidR="007472AF">
          <w:rPr>
            <w:rFonts w:ascii="Times New Roman" w:hAnsi="Times New Roman"/>
            <w:sz w:val="24"/>
            <w:szCs w:val="24"/>
          </w:rPr>
          <w:t xml:space="preserve">representative </w:t>
        </w:r>
      </w:ins>
      <w:r>
        <w:rPr>
          <w:rFonts w:ascii="Times New Roman" w:hAnsi="Times New Roman"/>
          <w:sz w:val="24"/>
          <w:szCs w:val="24"/>
        </w:rPr>
        <w:t xml:space="preserve">native Californian plants. </w:t>
      </w:r>
      <w:ins w:id="59" w:author="zenrunner" w:date="2019-03-26T19:32:00Z">
        <w:r w:rsidR="007472AF">
          <w:rPr>
            <w:rFonts w:ascii="Times New Roman" w:hAnsi="Times New Roman"/>
            <w:sz w:val="24"/>
            <w:szCs w:val="24"/>
          </w:rPr>
          <w:t xml:space="preserve">The hypothesis tested was that drought and invasive species interact to exacerbate further declines in native plant species? OR is it perhaps that Drought enhances the competitive advantage of exotics further on native species? </w:t>
        </w:r>
      </w:ins>
      <w:r>
        <w:rPr>
          <w:rFonts w:ascii="Times New Roman" w:hAnsi="Times New Roman"/>
          <w:sz w:val="24"/>
          <w:szCs w:val="24"/>
        </w:rPr>
        <w:t xml:space="preserve">The experiment was </w:t>
      </w:r>
      <w:del w:id="60" w:author="zenrunner" w:date="2019-03-26T19:34:00Z">
        <w:r w:rsidDel="00D8241F">
          <w:rPr>
            <w:rFonts w:ascii="Times New Roman" w:hAnsi="Times New Roman"/>
            <w:sz w:val="24"/>
            <w:szCs w:val="24"/>
          </w:rPr>
          <w:delText xml:space="preserve">performed </w:delText>
        </w:r>
      </w:del>
      <w:ins w:id="61" w:author="zenrunner" w:date="2019-03-26T19:34:00Z">
        <w:r w:rsidR="00D8241F">
          <w:rPr>
            <w:rFonts w:ascii="Times New Roman" w:hAnsi="Times New Roman"/>
            <w:sz w:val="24"/>
            <w:szCs w:val="24"/>
          </w:rPr>
          <w:t xml:space="preserve">done </w:t>
        </w:r>
      </w:ins>
      <w:r>
        <w:rPr>
          <w:rFonts w:ascii="Times New Roman" w:hAnsi="Times New Roman"/>
          <w:sz w:val="24"/>
          <w:szCs w:val="24"/>
        </w:rPr>
        <w:t xml:space="preserve">in a controlled greenhouse setting in order to reduce the impact of extraneous variables on the results of the study. </w:t>
      </w:r>
      <w:ins w:id="62" w:author="zenrunner" w:date="2019-03-26T19:34:00Z">
        <w:r w:rsidR="00233704">
          <w:rPr>
            <w:rFonts w:ascii="Times New Roman" w:hAnsi="Times New Roman"/>
            <w:sz w:val="24"/>
            <w:szCs w:val="24"/>
          </w:rPr>
          <w:t>Drought was introduced by</w:t>
        </w:r>
        <w:proofErr w:type="gramStart"/>
        <w:r w:rsidR="00233704">
          <w:rPr>
            <w:rFonts w:ascii="Times New Roman" w:hAnsi="Times New Roman"/>
            <w:sz w:val="24"/>
            <w:szCs w:val="24"/>
          </w:rPr>
          <w:t>…..</w:t>
        </w:r>
        <w:proofErr w:type="gramEnd"/>
        <w:r w:rsidR="00233704">
          <w:rPr>
            <w:rFonts w:ascii="Times New Roman" w:hAnsi="Times New Roman"/>
            <w:sz w:val="24"/>
            <w:szCs w:val="24"/>
          </w:rPr>
          <w:t xml:space="preserve"> </w:t>
        </w:r>
      </w:ins>
      <w:ins w:id="63" w:author="bbbbling@gmail.com" w:date="2019-03-27T15:03:00Z">
        <w:r w:rsidR="006B318F">
          <w:rPr>
            <w:rFonts w:ascii="Times New Roman" w:hAnsi="Times New Roman"/>
            <w:sz w:val="24"/>
            <w:szCs w:val="24"/>
          </w:rPr>
          <w:t xml:space="preserve">Red brome </w:t>
        </w:r>
      </w:ins>
      <w:ins w:id="64" w:author="bbbbling@gmail.com" w:date="2019-03-27T15:05:00Z">
        <w:r w:rsidR="006B318F">
          <w:rPr>
            <w:rFonts w:ascii="Times New Roman" w:hAnsi="Times New Roman"/>
            <w:sz w:val="24"/>
            <w:szCs w:val="24"/>
          </w:rPr>
          <w:t>was</w:t>
        </w:r>
      </w:ins>
      <w:ins w:id="65" w:author="bbbbling@gmail.com" w:date="2019-03-27T15:03:00Z">
        <w:r w:rsidR="006B318F">
          <w:rPr>
            <w:rFonts w:ascii="Times New Roman" w:hAnsi="Times New Roman"/>
            <w:sz w:val="24"/>
            <w:szCs w:val="24"/>
          </w:rPr>
          <w:t xml:space="preserve"> added at all </w:t>
        </w:r>
      </w:ins>
      <w:ins w:id="66" w:author="bbbbling@gmail.com" w:date="2019-03-27T15:04:00Z">
        <w:r w:rsidR="006B318F">
          <w:rPr>
            <w:rFonts w:ascii="Times New Roman" w:hAnsi="Times New Roman"/>
            <w:sz w:val="24"/>
            <w:szCs w:val="24"/>
          </w:rPr>
          <w:t xml:space="preserve">drought levels </w:t>
        </w:r>
      </w:ins>
      <w:ins w:id="67" w:author="zenrunner" w:date="2019-03-26T19:35:00Z">
        <w:del w:id="68" w:author="bbbbling@gmail.com" w:date="2019-03-27T15:04:00Z">
          <w:r w:rsidR="0090621A" w:rsidDel="006B318F">
            <w:rPr>
              <w:rFonts w:ascii="Times New Roman" w:hAnsi="Times New Roman"/>
              <w:sz w:val="24"/>
              <w:szCs w:val="24"/>
            </w:rPr>
            <w:delText>Adding brome to all drought levels</w:delText>
          </w:r>
        </w:del>
        <w:r w:rsidR="0090621A">
          <w:rPr>
            <w:rFonts w:ascii="Times New Roman" w:hAnsi="Times New Roman"/>
            <w:sz w:val="24"/>
            <w:szCs w:val="24"/>
          </w:rPr>
          <w:t xml:space="preserve"> to explore interactions </w:t>
        </w:r>
        <w:del w:id="69" w:author="bbbbling@gmail.com" w:date="2019-03-27T15:04:00Z">
          <w:r w:rsidR="0090621A" w:rsidDel="006B318F">
            <w:rPr>
              <w:rFonts w:ascii="Times New Roman" w:hAnsi="Times New Roman"/>
              <w:sz w:val="24"/>
              <w:szCs w:val="24"/>
            </w:rPr>
            <w:delText>tested invasive species impacts</w:delText>
          </w:r>
        </w:del>
      </w:ins>
      <w:ins w:id="70" w:author="bbbbling@gmail.com" w:date="2019-03-27T15:04:00Z">
        <w:r w:rsidR="006B318F">
          <w:rPr>
            <w:rFonts w:ascii="Times New Roman" w:hAnsi="Times New Roman"/>
            <w:sz w:val="24"/>
            <w:szCs w:val="24"/>
          </w:rPr>
          <w:t>between the effects of drought and competition from red brome</w:t>
        </w:r>
      </w:ins>
      <w:ins w:id="71" w:author="zenrunner" w:date="2019-03-26T19:34:00Z">
        <w:r w:rsidR="00233704">
          <w:rPr>
            <w:rFonts w:ascii="Times New Roman" w:hAnsi="Times New Roman"/>
            <w:sz w:val="24"/>
            <w:szCs w:val="24"/>
          </w:rPr>
          <w:t>.</w:t>
        </w:r>
      </w:ins>
      <w:ins w:id="72" w:author="zenrunner" w:date="2019-03-26T19:35:00Z">
        <w:r w:rsidR="00233704">
          <w:rPr>
            <w:rFonts w:ascii="Times New Roman" w:hAnsi="Times New Roman"/>
            <w:sz w:val="24"/>
            <w:szCs w:val="24"/>
          </w:rPr>
          <w:t xml:space="preserve"> </w:t>
        </w:r>
      </w:ins>
      <w:del w:id="73" w:author="zenrunner" w:date="2019-03-26T19:35:00Z">
        <w:r w:rsidDel="0090621A">
          <w:rPr>
            <w:rFonts w:ascii="Times New Roman" w:hAnsi="Times New Roman"/>
            <w:sz w:val="24"/>
            <w:szCs w:val="24"/>
          </w:rPr>
          <w:delText xml:space="preserve">It was observed that </w:delText>
        </w:r>
        <w:commentRangeStart w:id="74"/>
        <w:r w:rsidDel="0090621A">
          <w:rPr>
            <w:rFonts w:ascii="Times New Roman" w:hAnsi="Times New Roman"/>
            <w:sz w:val="24"/>
            <w:szCs w:val="24"/>
          </w:rPr>
          <w:delText>r</w:delText>
        </w:r>
      </w:del>
      <w:ins w:id="75" w:author="zenrunner" w:date="2019-03-26T19:35:00Z">
        <w:r w:rsidR="0090621A">
          <w:rPr>
            <w:rFonts w:ascii="Times New Roman" w:hAnsi="Times New Roman"/>
            <w:sz w:val="24"/>
            <w:szCs w:val="24"/>
          </w:rPr>
          <w:t>R</w:t>
        </w:r>
      </w:ins>
      <w:r>
        <w:rPr>
          <w:rFonts w:ascii="Times New Roman" w:hAnsi="Times New Roman"/>
          <w:sz w:val="24"/>
          <w:szCs w:val="24"/>
        </w:rPr>
        <w:t>ed</w:t>
      </w:r>
      <w:commentRangeEnd w:id="74"/>
      <w:r w:rsidR="006B318F">
        <w:rPr>
          <w:rStyle w:val="CommentReference"/>
          <w:rFonts w:ascii="Times New Roman" w:hAnsi="Times New Roman" w:cs="Times New Roman"/>
          <w:color w:val="auto"/>
        </w:rPr>
        <w:commentReference w:id="74"/>
      </w:r>
      <w:r>
        <w:rPr>
          <w:rFonts w:ascii="Times New Roman" w:hAnsi="Times New Roman"/>
          <w:sz w:val="24"/>
          <w:szCs w:val="24"/>
        </w:rPr>
        <w:t xml:space="preserve"> brome had no </w:t>
      </w:r>
      <w:ins w:id="76" w:author="zenrunner" w:date="2019-03-26T19:35:00Z">
        <w:r w:rsidR="0090621A">
          <w:rPr>
            <w:rFonts w:ascii="Times New Roman" w:hAnsi="Times New Roman"/>
            <w:sz w:val="24"/>
            <w:szCs w:val="24"/>
          </w:rPr>
          <w:t xml:space="preserve">significant </w:t>
        </w:r>
      </w:ins>
      <w:r>
        <w:rPr>
          <w:rFonts w:ascii="Times New Roman" w:hAnsi="Times New Roman"/>
          <w:sz w:val="24"/>
          <w:szCs w:val="24"/>
        </w:rPr>
        <w:t xml:space="preserve">effect on native </w:t>
      </w:r>
      <w:ins w:id="77" w:author="zenrunner" w:date="2019-03-26T19:35:00Z">
        <w:r w:rsidR="00EF6025">
          <w:rPr>
            <w:rFonts w:ascii="Times New Roman" w:hAnsi="Times New Roman"/>
            <w:sz w:val="24"/>
            <w:szCs w:val="24"/>
          </w:rPr>
          <w:t xml:space="preserve">plant </w:t>
        </w:r>
      </w:ins>
      <w:r>
        <w:rPr>
          <w:rFonts w:ascii="Times New Roman" w:hAnsi="Times New Roman"/>
          <w:sz w:val="24"/>
          <w:szCs w:val="24"/>
        </w:rPr>
        <w:t>mortality but significantly reduced native productivity</w:t>
      </w:r>
      <w:ins w:id="78" w:author="zenrunner" w:date="2019-03-26T19:36:00Z">
        <w:r w:rsidR="00953BA6">
          <w:rPr>
            <w:rFonts w:ascii="Times New Roman" w:hAnsi="Times New Roman"/>
            <w:sz w:val="24"/>
            <w:szCs w:val="24"/>
          </w:rPr>
          <w:t xml:space="preserve"> and did not interact with drought </w:t>
        </w:r>
        <w:proofErr w:type="gramStart"/>
        <w:r w:rsidR="00953BA6">
          <w:rPr>
            <w:rFonts w:ascii="Times New Roman" w:hAnsi="Times New Roman"/>
            <w:sz w:val="24"/>
            <w:szCs w:val="24"/>
          </w:rPr>
          <w:t>effects?</w:t>
        </w:r>
      </w:ins>
      <w:r>
        <w:rPr>
          <w:rFonts w:ascii="Times New Roman" w:hAnsi="Times New Roman"/>
          <w:sz w:val="24"/>
          <w:szCs w:val="24"/>
        </w:rPr>
        <w:t>.</w:t>
      </w:r>
      <w:proofErr w:type="gramEnd"/>
      <w:r>
        <w:rPr>
          <w:rFonts w:ascii="Times New Roman" w:hAnsi="Times New Roman"/>
          <w:sz w:val="24"/>
          <w:szCs w:val="24"/>
        </w:rPr>
        <w:t xml:space="preserve">  Drought </w:t>
      </w:r>
      <w:ins w:id="79" w:author="zenrunner" w:date="2019-03-26T19:36:00Z">
        <w:r w:rsidR="006234C1">
          <w:rPr>
            <w:rFonts w:ascii="Times New Roman" w:hAnsi="Times New Roman"/>
            <w:sz w:val="24"/>
            <w:szCs w:val="24"/>
          </w:rPr>
          <w:t xml:space="preserve">however </w:t>
        </w:r>
      </w:ins>
      <w:r>
        <w:rPr>
          <w:rFonts w:ascii="Times New Roman" w:hAnsi="Times New Roman"/>
          <w:sz w:val="24"/>
          <w:szCs w:val="24"/>
        </w:rPr>
        <w:t xml:space="preserve">increased native mortality and decreased native productivity. </w:t>
      </w:r>
      <w:del w:id="80" w:author="zenrunner" w:date="2019-03-26T19:35:00Z">
        <w:r w:rsidDel="00EF6025">
          <w:rPr>
            <w:rFonts w:ascii="Times New Roman" w:hAnsi="Times New Roman"/>
            <w:sz w:val="24"/>
            <w:szCs w:val="24"/>
          </w:rPr>
          <w:delText>Furthermore</w:delText>
        </w:r>
      </w:del>
      <w:ins w:id="81" w:author="zenrunner" w:date="2019-03-26T19:35:00Z">
        <w:r w:rsidR="00EF6025">
          <w:rPr>
            <w:rFonts w:ascii="Times New Roman" w:hAnsi="Times New Roman"/>
            <w:sz w:val="24"/>
            <w:szCs w:val="24"/>
          </w:rPr>
          <w:t>Conversely</w:t>
        </w:r>
      </w:ins>
      <w:r>
        <w:rPr>
          <w:rFonts w:ascii="Times New Roman" w:hAnsi="Times New Roman"/>
          <w:sz w:val="24"/>
          <w:szCs w:val="24"/>
        </w:rPr>
        <w:t xml:space="preserve">, </w:t>
      </w:r>
      <w:ins w:id="82" w:author="zenrunner" w:date="2019-03-26T19:35:00Z">
        <w:r w:rsidR="00EF6025">
          <w:rPr>
            <w:rFonts w:ascii="Times New Roman" w:hAnsi="Times New Roman"/>
            <w:sz w:val="24"/>
            <w:szCs w:val="24"/>
          </w:rPr>
          <w:t xml:space="preserve">the invasive species, </w:t>
        </w:r>
      </w:ins>
      <w:r>
        <w:rPr>
          <w:rFonts w:ascii="Times New Roman" w:hAnsi="Times New Roman"/>
          <w:sz w:val="24"/>
          <w:szCs w:val="24"/>
        </w:rPr>
        <w:t xml:space="preserve">red brome mortality and biomass per individuals </w:t>
      </w:r>
      <w:del w:id="83" w:author="zenrunner" w:date="2019-03-26T19:36:00Z">
        <w:r w:rsidDel="00953BA6">
          <w:rPr>
            <w:rFonts w:ascii="Times New Roman" w:hAnsi="Times New Roman"/>
            <w:sz w:val="24"/>
            <w:szCs w:val="24"/>
          </w:rPr>
          <w:delText>was</w:delText>
        </w:r>
      </w:del>
      <w:ins w:id="84" w:author="zenrunner" w:date="2019-03-26T19:36:00Z">
        <w:r w:rsidR="00953BA6">
          <w:rPr>
            <w:rFonts w:ascii="Times New Roman" w:hAnsi="Times New Roman"/>
            <w:sz w:val="24"/>
            <w:szCs w:val="24"/>
          </w:rPr>
          <w:t>were</w:t>
        </w:r>
      </w:ins>
      <w:r>
        <w:rPr>
          <w:rFonts w:ascii="Times New Roman" w:hAnsi="Times New Roman"/>
          <w:sz w:val="24"/>
          <w:szCs w:val="24"/>
        </w:rPr>
        <w:t xml:space="preserve"> most negatively </w:t>
      </w:r>
      <w:del w:id="85" w:author="zenrunner" w:date="2019-03-26T19:36:00Z">
        <w:r w:rsidDel="00953BA6">
          <w:rPr>
            <w:rFonts w:ascii="Times New Roman" w:hAnsi="Times New Roman"/>
            <w:sz w:val="24"/>
            <w:szCs w:val="24"/>
          </w:rPr>
          <w:delText xml:space="preserve">effected </w:delText>
        </w:r>
      </w:del>
      <w:ins w:id="86" w:author="zenrunner" w:date="2019-03-26T19:36:00Z">
        <w:r w:rsidR="00953BA6">
          <w:rPr>
            <w:rFonts w:ascii="Times New Roman" w:hAnsi="Times New Roman"/>
            <w:sz w:val="24"/>
            <w:szCs w:val="24"/>
          </w:rPr>
          <w:t xml:space="preserve">influenced </w:t>
        </w:r>
      </w:ins>
      <w:r>
        <w:rPr>
          <w:rFonts w:ascii="Times New Roman" w:hAnsi="Times New Roman"/>
          <w:sz w:val="24"/>
          <w:szCs w:val="24"/>
        </w:rPr>
        <w:t xml:space="preserve">when grown with Phacelia with drought significantly increasing brome mortality. </w:t>
      </w:r>
      <w:ins w:id="87" w:author="zenrunner" w:date="2019-03-26T19:38:00Z">
        <w:r w:rsidR="00A92161">
          <w:rPr>
            <w:rFonts w:ascii="Times New Roman" w:hAnsi="Times New Roman"/>
            <w:sz w:val="24"/>
            <w:szCs w:val="24"/>
          </w:rPr>
          <w:t xml:space="preserve">There was no reciprocal interaction effect with increasing drought on brome? </w:t>
        </w:r>
      </w:ins>
      <w:r>
        <w:rPr>
          <w:rFonts w:ascii="Times New Roman" w:hAnsi="Times New Roman"/>
          <w:sz w:val="24"/>
          <w:szCs w:val="24"/>
        </w:rPr>
        <w:t xml:space="preserve">The </w:t>
      </w:r>
      <w:commentRangeStart w:id="88"/>
      <w:r>
        <w:rPr>
          <w:rFonts w:ascii="Times New Roman" w:hAnsi="Times New Roman"/>
          <w:sz w:val="24"/>
          <w:szCs w:val="24"/>
        </w:rPr>
        <w:t>negative</w:t>
      </w:r>
      <w:commentRangeEnd w:id="88"/>
      <w:r w:rsidR="006B318F">
        <w:rPr>
          <w:rStyle w:val="CommentReference"/>
          <w:rFonts w:ascii="Times New Roman" w:hAnsi="Times New Roman" w:cs="Times New Roman"/>
          <w:color w:val="auto"/>
        </w:rPr>
        <w:commentReference w:id="88"/>
      </w:r>
      <w:r>
        <w:rPr>
          <w:rFonts w:ascii="Times New Roman" w:hAnsi="Times New Roman"/>
          <w:sz w:val="24"/>
          <w:szCs w:val="24"/>
        </w:rPr>
        <w:t xml:space="preserve"> effect of brome on native productivity </w:t>
      </w:r>
      <w:ins w:id="89" w:author="zenrunner" w:date="2019-03-26T19:37:00Z">
        <w:r w:rsidR="00A92161">
          <w:rPr>
            <w:rFonts w:ascii="Times New Roman" w:hAnsi="Times New Roman"/>
            <w:sz w:val="24"/>
            <w:szCs w:val="24"/>
          </w:rPr>
          <w:t>suggest</w:t>
        </w:r>
      </w:ins>
      <w:ins w:id="90" w:author="bbbbling@gmail.com [2]" w:date="2019-03-27T15:07:00Z">
        <w:r w:rsidR="006B318F">
          <w:rPr>
            <w:rFonts w:ascii="Times New Roman" w:hAnsi="Times New Roman"/>
            <w:sz w:val="24"/>
            <w:szCs w:val="24"/>
          </w:rPr>
          <w:t>s</w:t>
        </w:r>
      </w:ins>
      <w:ins w:id="91" w:author="zenrunner" w:date="2019-03-26T19:37:00Z">
        <w:del w:id="92" w:author="bbbbling@gmail.com [2]" w:date="2019-03-27T15:07:00Z">
          <w:r w:rsidR="00A92161" w:rsidDel="006B318F">
            <w:rPr>
              <w:rFonts w:ascii="Times New Roman" w:hAnsi="Times New Roman"/>
              <w:sz w:val="24"/>
              <w:szCs w:val="24"/>
            </w:rPr>
            <w:delText>ions</w:delText>
          </w:r>
        </w:del>
        <w:r w:rsidR="00A92161">
          <w:rPr>
            <w:rFonts w:ascii="Times New Roman" w:hAnsi="Times New Roman"/>
            <w:sz w:val="24"/>
            <w:szCs w:val="24"/>
          </w:rPr>
          <w:t xml:space="preserve"> that competition is likely an important factor for native species but that some native species can also compete and negatively </w:t>
        </w:r>
        <w:r w:rsidR="00A92161">
          <w:rPr>
            <w:rFonts w:ascii="Times New Roman" w:hAnsi="Times New Roman"/>
            <w:sz w:val="24"/>
            <w:szCs w:val="24"/>
          </w:rPr>
          <w:lastRenderedPageBreak/>
          <w:t>impact</w:t>
        </w:r>
      </w:ins>
      <w:ins w:id="93" w:author="zenrunner" w:date="2019-03-26T19:38:00Z">
        <w:r w:rsidR="00065E7D">
          <w:rPr>
            <w:rFonts w:ascii="Times New Roman" w:hAnsi="Times New Roman"/>
            <w:sz w:val="24"/>
            <w:szCs w:val="24"/>
          </w:rPr>
          <w:t xml:space="preserve"> the invasive species. NOTE _ need to mention as I did track changes whether competitive effects in either direction </w:t>
        </w:r>
      </w:ins>
      <w:ins w:id="94" w:author="zenrunner" w:date="2019-03-26T19:39:00Z">
        <w:r w:rsidR="00022AC5">
          <w:rPr>
            <w:rFonts w:ascii="Times New Roman" w:hAnsi="Times New Roman"/>
            <w:sz w:val="24"/>
            <w:szCs w:val="24"/>
          </w:rPr>
          <w:t xml:space="preserve">CHANGED with drought – </w:t>
        </w:r>
        <w:proofErr w:type="spellStart"/>
        <w:r w:rsidR="00022AC5">
          <w:rPr>
            <w:rFonts w:ascii="Times New Roman" w:hAnsi="Times New Roman"/>
            <w:sz w:val="24"/>
            <w:szCs w:val="24"/>
          </w:rPr>
          <w:t>ie</w:t>
        </w:r>
        <w:proofErr w:type="spellEnd"/>
        <w:r w:rsidR="00022AC5">
          <w:rPr>
            <w:rFonts w:ascii="Times New Roman" w:hAnsi="Times New Roman"/>
            <w:sz w:val="24"/>
            <w:szCs w:val="24"/>
          </w:rPr>
          <w:t xml:space="preserve"> were the interaction terms significant. IF NOT, then each has a negative effect mostly independently. IF significant interaction terms, then you check coefficients and </w:t>
        </w:r>
        <w:r w:rsidR="00D764A0">
          <w:rPr>
            <w:rFonts w:ascii="Times New Roman" w:hAnsi="Times New Roman"/>
            <w:sz w:val="24"/>
            <w:szCs w:val="24"/>
          </w:rPr>
          <w:t xml:space="preserve">see if competition is more intense (or less) with more drought </w:t>
        </w:r>
      </w:ins>
      <w:ins w:id="95" w:author="zenrunner" w:date="2019-03-26T19:40:00Z">
        <w:r w:rsidR="00D764A0">
          <w:rPr>
            <w:rFonts w:ascii="Times New Roman" w:hAnsi="Times New Roman"/>
            <w:sz w:val="24"/>
            <w:szCs w:val="24"/>
          </w:rPr>
          <w:t>–</w:t>
        </w:r>
      </w:ins>
      <w:ins w:id="96" w:author="zenrunner" w:date="2019-03-26T19:39:00Z">
        <w:r w:rsidR="00D764A0">
          <w:rPr>
            <w:rFonts w:ascii="Times New Roman" w:hAnsi="Times New Roman"/>
            <w:sz w:val="24"/>
            <w:szCs w:val="24"/>
          </w:rPr>
          <w:t xml:space="preserve"> get </w:t>
        </w:r>
      </w:ins>
      <w:ins w:id="97" w:author="zenrunner" w:date="2019-03-26T19:40:00Z">
        <w:r w:rsidR="00D764A0">
          <w:rPr>
            <w:rFonts w:ascii="Times New Roman" w:hAnsi="Times New Roman"/>
            <w:sz w:val="24"/>
            <w:szCs w:val="24"/>
          </w:rPr>
          <w:t>it?</w:t>
        </w:r>
      </w:ins>
      <w:ins w:id="98" w:author="zenrunner" w:date="2019-03-26T19:38:00Z">
        <w:r w:rsidR="00065E7D">
          <w:rPr>
            <w:rFonts w:ascii="Times New Roman" w:hAnsi="Times New Roman"/>
            <w:sz w:val="24"/>
            <w:szCs w:val="24"/>
          </w:rPr>
          <w:t xml:space="preserve"> </w:t>
        </w:r>
      </w:ins>
      <w:del w:id="99" w:author="zenrunner" w:date="2019-03-26T19:38:00Z">
        <w:r w:rsidDel="00065E7D">
          <w:rPr>
            <w:rFonts w:ascii="Times New Roman" w:hAnsi="Times New Roman"/>
            <w:sz w:val="24"/>
            <w:szCs w:val="24"/>
          </w:rPr>
          <w:delText>implies decreased fecundity for native populations forced to compete with brome.</w:delText>
        </w:r>
      </w:del>
      <w:r>
        <w:rPr>
          <w:rFonts w:ascii="Times New Roman" w:hAnsi="Times New Roman"/>
          <w:sz w:val="24"/>
          <w:szCs w:val="24"/>
        </w:rPr>
        <w:t xml:space="preserve"> </w:t>
      </w:r>
      <w:del w:id="100" w:author="zenrunner" w:date="2019-03-26T19:40:00Z">
        <w:r w:rsidDel="0006669B">
          <w:rPr>
            <w:rFonts w:ascii="Times New Roman" w:hAnsi="Times New Roman"/>
            <w:sz w:val="24"/>
            <w:szCs w:val="24"/>
          </w:rPr>
          <w:delText xml:space="preserve">However, </w:delText>
        </w:r>
      </w:del>
      <w:r>
        <w:rPr>
          <w:rFonts w:ascii="Times New Roman" w:hAnsi="Times New Roman"/>
          <w:sz w:val="24"/>
          <w:szCs w:val="24"/>
        </w:rPr>
        <w:t xml:space="preserve">Phacelia </w:t>
      </w:r>
      <w:del w:id="101" w:author="zenrunner" w:date="2019-03-26T19:40:00Z">
        <w:r w:rsidDel="0006669B">
          <w:rPr>
            <w:rFonts w:ascii="Times New Roman" w:hAnsi="Times New Roman"/>
            <w:sz w:val="24"/>
            <w:szCs w:val="24"/>
          </w:rPr>
          <w:delText>was observed to be the most resilient plant to brome as well as the best suppressor of  brome and should therefore be considered as</w:delText>
        </w:r>
      </w:del>
      <w:ins w:id="102" w:author="zenrunner" w:date="2019-03-26T19:40:00Z">
        <w:r w:rsidR="0006669B">
          <w:rPr>
            <w:rFonts w:ascii="Times New Roman" w:hAnsi="Times New Roman"/>
            <w:sz w:val="24"/>
            <w:szCs w:val="24"/>
          </w:rPr>
          <w:t xml:space="preserve">is an excellent potential species to consider </w:t>
        </w:r>
      </w:ins>
      <w:del w:id="103" w:author="zenrunner" w:date="2019-03-26T19:40:00Z">
        <w:r w:rsidDel="00F52682">
          <w:rPr>
            <w:rFonts w:ascii="Times New Roman" w:hAnsi="Times New Roman"/>
            <w:sz w:val="24"/>
            <w:szCs w:val="24"/>
          </w:rPr>
          <w:delText xml:space="preserve"> a competitor species </w:delText>
        </w:r>
      </w:del>
      <w:r>
        <w:rPr>
          <w:rFonts w:ascii="Times New Roman" w:hAnsi="Times New Roman"/>
          <w:sz w:val="24"/>
          <w:szCs w:val="24"/>
        </w:rPr>
        <w:t xml:space="preserve">for future </w:t>
      </w:r>
      <w:del w:id="104" w:author="zenrunner" w:date="2019-03-26T19:40:00Z">
        <w:r w:rsidDel="00F52682">
          <w:rPr>
            <w:rFonts w:ascii="Times New Roman" w:hAnsi="Times New Roman"/>
            <w:sz w:val="24"/>
            <w:szCs w:val="24"/>
          </w:rPr>
          <w:delText xml:space="preserve">brome </w:delText>
        </w:r>
      </w:del>
      <w:r>
        <w:rPr>
          <w:rFonts w:ascii="Times New Roman" w:hAnsi="Times New Roman"/>
          <w:sz w:val="24"/>
          <w:szCs w:val="24"/>
        </w:rPr>
        <w:t>restoration programs</w:t>
      </w:r>
      <w:ins w:id="105" w:author="zenrunner" w:date="2019-03-26T19:40:00Z">
        <w:r w:rsidR="00F52682">
          <w:rPr>
            <w:rFonts w:ascii="Times New Roman" w:hAnsi="Times New Roman"/>
            <w:sz w:val="24"/>
            <w:szCs w:val="24"/>
          </w:rPr>
          <w:t xml:space="preserve"> in these deserts if brome is present</w:t>
        </w:r>
      </w:ins>
      <w:r>
        <w:rPr>
          <w:rFonts w:ascii="Times New Roman" w:hAnsi="Times New Roman"/>
          <w:sz w:val="24"/>
          <w:szCs w:val="24"/>
        </w:rPr>
        <w:t xml:space="preserve">.   </w:t>
      </w:r>
    </w:p>
    <w:p w14:paraId="31846EC8" w14:textId="77777777" w:rsidR="003B3C65" w:rsidRDefault="003B3C65">
      <w:pPr>
        <w:rPr>
          <w:ins w:id="106" w:author="zenrunner" w:date="2019-03-26T19:41:00Z"/>
          <w:rFonts w:cs="Arial Unicode MS"/>
          <w:b/>
          <w:bCs/>
          <w:color w:val="000000"/>
        </w:rPr>
      </w:pPr>
      <w:ins w:id="107" w:author="zenrunner" w:date="2019-03-26T19:41:00Z">
        <w:r>
          <w:rPr>
            <w:b/>
            <w:bCs/>
          </w:rPr>
          <w:br w:type="page"/>
        </w:r>
      </w:ins>
    </w:p>
    <w:p w14:paraId="62294CEB" w14:textId="2F2820F0" w:rsidR="00202574" w:rsidRDefault="001D1A67">
      <w:pPr>
        <w:pStyle w:val="Body"/>
        <w:spacing w:line="480" w:lineRule="auto"/>
        <w:rPr>
          <w:rFonts w:ascii="Times New Roman" w:eastAsia="Times New Roman" w:hAnsi="Times New Roman" w:cs="Times New Roman"/>
          <w:b/>
          <w:bCs/>
          <w:sz w:val="24"/>
          <w:szCs w:val="24"/>
        </w:rPr>
      </w:pPr>
      <w:r>
        <w:rPr>
          <w:rFonts w:ascii="Times New Roman" w:hAnsi="Times New Roman"/>
          <w:b/>
          <w:bCs/>
          <w:sz w:val="24"/>
          <w:szCs w:val="24"/>
        </w:rPr>
        <w:lastRenderedPageBreak/>
        <w:t>Introduction</w:t>
      </w:r>
    </w:p>
    <w:p w14:paraId="6578B201" w14:textId="3EBED125" w:rsidR="00202574" w:rsidDel="00365880" w:rsidRDefault="001D1A67">
      <w:pPr>
        <w:pStyle w:val="Body"/>
        <w:spacing w:line="480" w:lineRule="auto"/>
        <w:rPr>
          <w:del w:id="108" w:author="zenrunner" w:date="2019-03-26T19:43:00Z"/>
          <w:rFonts w:ascii="Times New Roman" w:eastAsia="Times New Roman" w:hAnsi="Times New Roman" w:cs="Times New Roman"/>
          <w:sz w:val="24"/>
          <w:szCs w:val="24"/>
        </w:rPr>
      </w:pPr>
      <w:r>
        <w:rPr>
          <w:rFonts w:ascii="Times New Roman" w:eastAsia="Times New Roman" w:hAnsi="Times New Roman" w:cs="Times New Roman"/>
          <w:b/>
          <w:bCs/>
          <w:sz w:val="24"/>
          <w:szCs w:val="24"/>
        </w:rPr>
        <w:tab/>
      </w:r>
      <w:r>
        <w:rPr>
          <w:rFonts w:ascii="Times New Roman" w:hAnsi="Times New Roman"/>
          <w:sz w:val="24"/>
          <w:szCs w:val="24"/>
        </w:rPr>
        <w:t xml:space="preserve">California is </w:t>
      </w:r>
      <w:del w:id="109" w:author="zenrunner" w:date="2019-03-26T19:41:00Z">
        <w:r w:rsidDel="003B3C65">
          <w:rPr>
            <w:rFonts w:ascii="Times New Roman" w:hAnsi="Times New Roman"/>
            <w:sz w:val="24"/>
            <w:szCs w:val="24"/>
          </w:rPr>
          <w:delText xml:space="preserve">known for having an extremely unique plant </w:delText>
        </w:r>
      </w:del>
      <w:del w:id="110" w:author="bbbbling@gmail.com [4]" w:date="2019-03-27T15:08:00Z">
        <w:r w:rsidDel="00025F48">
          <w:rPr>
            <w:rFonts w:ascii="Times New Roman" w:hAnsi="Times New Roman"/>
            <w:sz w:val="24"/>
            <w:szCs w:val="24"/>
          </w:rPr>
          <w:delText>ecology</w:delText>
        </w:r>
      </w:del>
      <w:ins w:id="111" w:author="zenrunner" w:date="2019-03-26T19:41:00Z">
        <w:del w:id="112" w:author="bbbbling@gmail.com [4]" w:date="2019-03-27T15:08:00Z">
          <w:r w:rsidR="003B3C65" w:rsidDel="00025F48">
            <w:rPr>
              <w:rFonts w:ascii="Times New Roman" w:hAnsi="Times New Roman"/>
              <w:sz w:val="24"/>
              <w:szCs w:val="24"/>
            </w:rPr>
            <w:delText>one of the most? Or the most</w:delText>
          </w:r>
        </w:del>
      </w:ins>
      <w:ins w:id="113" w:author="bbbbling@gmail.com [4]" w:date="2019-03-27T15:08:00Z">
        <w:r w:rsidR="00025F48">
          <w:rPr>
            <w:rFonts w:ascii="Times New Roman" w:hAnsi="Times New Roman"/>
            <w:sz w:val="24"/>
            <w:szCs w:val="24"/>
          </w:rPr>
          <w:t>home to one of the most</w:t>
        </w:r>
      </w:ins>
      <w:ins w:id="114" w:author="zenrunner" w:date="2019-03-26T19:41:00Z">
        <w:r w:rsidR="003B3C65">
          <w:rPr>
            <w:rFonts w:ascii="Times New Roman" w:hAnsi="Times New Roman"/>
            <w:sz w:val="24"/>
            <w:szCs w:val="24"/>
          </w:rPr>
          <w:t xml:space="preserve"> diverse set of dryland ecosystems globally in </w:t>
        </w:r>
      </w:ins>
      <w:ins w:id="115" w:author="zenrunner" w:date="2019-03-26T19:42:00Z">
        <w:r w:rsidR="003B3C65">
          <w:rPr>
            <w:rFonts w:ascii="Times New Roman" w:hAnsi="Times New Roman"/>
            <w:sz w:val="24"/>
            <w:szCs w:val="24"/>
          </w:rPr>
          <w:t xml:space="preserve">terms of </w:t>
        </w:r>
        <w:r w:rsidR="00EF3A71">
          <w:rPr>
            <w:rFonts w:ascii="Times New Roman" w:hAnsi="Times New Roman"/>
            <w:sz w:val="24"/>
            <w:szCs w:val="24"/>
          </w:rPr>
          <w:t xml:space="preserve">species richness and </w:t>
        </w:r>
      </w:ins>
      <w:del w:id="116" w:author="zenrunner" w:date="2019-03-26T19:42:00Z">
        <w:r w:rsidDel="00EF3A71">
          <w:rPr>
            <w:rFonts w:ascii="Times New Roman" w:hAnsi="Times New Roman"/>
            <w:sz w:val="24"/>
            <w:szCs w:val="24"/>
          </w:rPr>
          <w:delText xml:space="preserve">, with a vast array of very different </w:delText>
        </w:r>
      </w:del>
      <w:r>
        <w:rPr>
          <w:rFonts w:ascii="Times New Roman" w:hAnsi="Times New Roman"/>
          <w:sz w:val="24"/>
          <w:szCs w:val="24"/>
        </w:rPr>
        <w:t>microclimates</w:t>
      </w:r>
      <w:del w:id="117" w:author="zenrunner" w:date="2019-03-26T19:42:00Z">
        <w:r w:rsidDel="00E27D3E">
          <w:rPr>
            <w:rFonts w:ascii="Times New Roman" w:hAnsi="Times New Roman"/>
            <w:sz w:val="24"/>
            <w:szCs w:val="24"/>
          </w:rPr>
          <w:delText xml:space="preserve"> </w:delText>
        </w:r>
        <w:r w:rsidDel="00EF3A71">
          <w:rPr>
            <w:rFonts w:ascii="Times New Roman" w:hAnsi="Times New Roman"/>
            <w:sz w:val="24"/>
            <w:szCs w:val="24"/>
          </w:rPr>
          <w:delText>and biomes</w:delText>
        </w:r>
      </w:del>
      <w:r>
        <w:rPr>
          <w:rFonts w:ascii="Times New Roman" w:hAnsi="Times New Roman"/>
          <w:sz w:val="24"/>
          <w:szCs w:val="24"/>
        </w:rPr>
        <w:t xml:space="preserve">. The southern portion of the state is defined by an arid precipitation regime and as a result is dominated by chaparral and desert ecosystems. The chaparral environments </w:t>
      </w:r>
      <w:del w:id="118" w:author="zenrunner" w:date="2019-03-26T19:43:00Z">
        <w:r w:rsidDel="008D4681">
          <w:rPr>
            <w:rFonts w:ascii="Times New Roman" w:hAnsi="Times New Roman"/>
            <w:sz w:val="24"/>
            <w:szCs w:val="24"/>
          </w:rPr>
          <w:delText xml:space="preserve">possess </w:delText>
        </w:r>
      </w:del>
      <w:ins w:id="119" w:author="zenrunner" w:date="2019-03-26T19:43:00Z">
        <w:r w:rsidR="008D4681">
          <w:rPr>
            <w:rFonts w:ascii="Times New Roman" w:hAnsi="Times New Roman"/>
            <w:sz w:val="24"/>
            <w:szCs w:val="24"/>
          </w:rPr>
          <w:t xml:space="preserve">have </w:t>
        </w:r>
      </w:ins>
      <w:r>
        <w:rPr>
          <w:rFonts w:ascii="Times New Roman" w:hAnsi="Times New Roman"/>
          <w:sz w:val="24"/>
          <w:szCs w:val="24"/>
        </w:rPr>
        <w:t xml:space="preserve">a </w:t>
      </w:r>
      <w:ins w:id="120" w:author="zenrunner" w:date="2019-03-26T19:43:00Z">
        <w:r w:rsidR="008D4681">
          <w:rPr>
            <w:rFonts w:ascii="Times New Roman" w:hAnsi="Times New Roman"/>
            <w:sz w:val="24"/>
            <w:szCs w:val="24"/>
          </w:rPr>
          <w:t>M</w:t>
        </w:r>
      </w:ins>
      <w:del w:id="121" w:author="zenrunner" w:date="2019-03-26T19:43:00Z">
        <w:r w:rsidDel="008D4681">
          <w:rPr>
            <w:rFonts w:ascii="Times New Roman" w:hAnsi="Times New Roman"/>
            <w:sz w:val="24"/>
            <w:szCs w:val="24"/>
          </w:rPr>
          <w:delText>m</w:delText>
        </w:r>
      </w:del>
      <w:r>
        <w:rPr>
          <w:rFonts w:ascii="Times New Roman" w:hAnsi="Times New Roman"/>
          <w:sz w:val="24"/>
          <w:szCs w:val="24"/>
        </w:rPr>
        <w:t>editerranean climate</w:t>
      </w:r>
      <w:ins w:id="122" w:author="zenrunner" w:date="2019-03-26T19:43:00Z">
        <w:r w:rsidR="008D4681">
          <w:rPr>
            <w:rFonts w:ascii="Times New Roman" w:hAnsi="Times New Roman"/>
            <w:sz w:val="24"/>
            <w:szCs w:val="24"/>
          </w:rPr>
          <w:t xml:space="preserve"> with</w:t>
        </w:r>
      </w:ins>
      <w:del w:id="123" w:author="zenrunner" w:date="2019-03-26T19:43:00Z">
        <w:r w:rsidDel="008D4681">
          <w:rPr>
            <w:rFonts w:ascii="Times New Roman" w:hAnsi="Times New Roman"/>
            <w:sz w:val="24"/>
            <w:szCs w:val="24"/>
          </w:rPr>
          <w:delText>;</w:delText>
        </w:r>
      </w:del>
      <w:r>
        <w:rPr>
          <w:rFonts w:ascii="Times New Roman" w:hAnsi="Times New Roman"/>
          <w:sz w:val="24"/>
          <w:szCs w:val="24"/>
        </w:rPr>
        <w:t xml:space="preserve"> hot, dry summers and mild, wet winters (Zammit and </w:t>
      </w:r>
      <w:proofErr w:type="spellStart"/>
      <w:r>
        <w:rPr>
          <w:rFonts w:ascii="Times New Roman" w:hAnsi="Times New Roman"/>
          <w:sz w:val="24"/>
          <w:szCs w:val="24"/>
        </w:rPr>
        <w:t>Zedler</w:t>
      </w:r>
      <w:proofErr w:type="spellEnd"/>
      <w:r>
        <w:rPr>
          <w:rFonts w:ascii="Times New Roman" w:hAnsi="Times New Roman"/>
          <w:sz w:val="24"/>
          <w:szCs w:val="24"/>
        </w:rPr>
        <w:t>, 1994). The deserts</w:t>
      </w:r>
      <w:ins w:id="124" w:author="zenrunner" w:date="2019-03-26T19:43:00Z">
        <w:r w:rsidR="00365880">
          <w:rPr>
            <w:rFonts w:ascii="Times New Roman" w:hAnsi="Times New Roman"/>
            <w:sz w:val="24"/>
            <w:szCs w:val="24"/>
          </w:rPr>
          <w:t xml:space="preserve"> </w:t>
        </w:r>
      </w:ins>
      <w:del w:id="125" w:author="zenrunner" w:date="2019-03-26T19:43:00Z">
        <w:r w:rsidDel="00365880">
          <w:rPr>
            <w:rFonts w:ascii="Times New Roman" w:hAnsi="Times New Roman"/>
            <w:sz w:val="24"/>
            <w:szCs w:val="24"/>
          </w:rPr>
          <w:delText xml:space="preserve">, which are located </w:delText>
        </w:r>
      </w:del>
      <w:r>
        <w:rPr>
          <w:rFonts w:ascii="Times New Roman" w:hAnsi="Times New Roman"/>
          <w:sz w:val="24"/>
          <w:szCs w:val="24"/>
        </w:rPr>
        <w:t xml:space="preserve">in the southeastern most portion of the state </w:t>
      </w:r>
      <w:del w:id="126" w:author="zenrunner" w:date="2019-03-26T19:43:00Z">
        <w:r w:rsidDel="00365880">
          <w:rPr>
            <w:rFonts w:ascii="Times New Roman" w:hAnsi="Times New Roman"/>
            <w:sz w:val="24"/>
            <w:szCs w:val="24"/>
          </w:rPr>
          <w:delText>and extend into Arizona and Nevada, possess a climatic regime of</w:delText>
        </w:r>
      </w:del>
      <w:ins w:id="127" w:author="zenrunner" w:date="2019-03-26T19:43:00Z">
        <w:r w:rsidR="00365880">
          <w:rPr>
            <w:rFonts w:ascii="Times New Roman" w:hAnsi="Times New Roman"/>
            <w:sz w:val="24"/>
            <w:szCs w:val="24"/>
          </w:rPr>
          <w:t>are</w:t>
        </w:r>
      </w:ins>
      <w:r>
        <w:rPr>
          <w:rFonts w:ascii="Times New Roman" w:hAnsi="Times New Roman"/>
          <w:sz w:val="24"/>
          <w:szCs w:val="24"/>
        </w:rPr>
        <w:t xml:space="preserve"> hot, dry summers and cold, dry winters (Thomson et al., 2018; </w:t>
      </w:r>
      <w:proofErr w:type="spellStart"/>
      <w:r>
        <w:rPr>
          <w:rFonts w:ascii="Times New Roman" w:hAnsi="Times New Roman"/>
          <w:sz w:val="24"/>
          <w:szCs w:val="24"/>
        </w:rPr>
        <w:t>Larrain</w:t>
      </w:r>
      <w:proofErr w:type="spellEnd"/>
      <w:r>
        <w:rPr>
          <w:rFonts w:ascii="Times New Roman" w:hAnsi="Times New Roman"/>
          <w:sz w:val="24"/>
          <w:szCs w:val="24"/>
        </w:rPr>
        <w:t xml:space="preserve">-Barrios et al., 2018). </w:t>
      </w:r>
    </w:p>
    <w:p w14:paraId="6251C579" w14:textId="4AD77A34" w:rsidR="00202574" w:rsidRDefault="001D1A67">
      <w:pPr>
        <w:pStyle w:val="Body"/>
        <w:spacing w:line="480" w:lineRule="auto"/>
        <w:rPr>
          <w:rFonts w:ascii="Times New Roman" w:eastAsia="Times New Roman" w:hAnsi="Times New Roman" w:cs="Times New Roman"/>
          <w:sz w:val="24"/>
          <w:szCs w:val="24"/>
        </w:rPr>
      </w:pPr>
      <w:del w:id="128" w:author="zenrunner" w:date="2019-03-26T19:43:00Z">
        <w:r w:rsidDel="00365880">
          <w:rPr>
            <w:rFonts w:ascii="Times New Roman" w:eastAsia="Times New Roman" w:hAnsi="Times New Roman" w:cs="Times New Roman"/>
            <w:sz w:val="24"/>
            <w:szCs w:val="24"/>
          </w:rPr>
          <w:tab/>
        </w:r>
      </w:del>
      <w:r>
        <w:rPr>
          <w:rFonts w:ascii="Times New Roman" w:eastAsia="Times New Roman" w:hAnsi="Times New Roman" w:cs="Times New Roman"/>
          <w:sz w:val="24"/>
          <w:szCs w:val="24"/>
        </w:rPr>
        <w:t xml:space="preserve">In both chaparral and desert </w:t>
      </w:r>
      <w:del w:id="129" w:author="zenrunner" w:date="2019-03-26T19:43:00Z">
        <w:r w:rsidDel="00365880">
          <w:rPr>
            <w:rFonts w:ascii="Times New Roman" w:eastAsia="Times New Roman" w:hAnsi="Times New Roman" w:cs="Times New Roman"/>
            <w:sz w:val="24"/>
            <w:szCs w:val="24"/>
          </w:rPr>
          <w:delText>ecosystems, water availability tends</w:delText>
        </w:r>
      </w:del>
      <w:ins w:id="130" w:author="zenrunner" w:date="2019-03-26T19:43:00Z">
        <w:r w:rsidR="00365880">
          <w:rPr>
            <w:rFonts w:ascii="Times New Roman" w:eastAsia="Times New Roman" w:hAnsi="Times New Roman" w:cs="Times New Roman"/>
            <w:sz w:val="24"/>
            <w:szCs w:val="24"/>
          </w:rPr>
          <w:t xml:space="preserve">ecosystems, water availability </w:t>
        </w:r>
        <w:proofErr w:type="gramStart"/>
        <w:r w:rsidR="00365880">
          <w:rPr>
            <w:rFonts w:ascii="Times New Roman" w:eastAsia="Times New Roman" w:hAnsi="Times New Roman" w:cs="Times New Roman"/>
            <w:sz w:val="24"/>
            <w:szCs w:val="24"/>
          </w:rPr>
          <w:t>tend</w:t>
        </w:r>
      </w:ins>
      <w:proofErr w:type="gramEnd"/>
      <w:r>
        <w:rPr>
          <w:rFonts w:ascii="Times New Roman" w:eastAsia="Times New Roman" w:hAnsi="Times New Roman" w:cs="Times New Roman"/>
          <w:sz w:val="24"/>
          <w:szCs w:val="24"/>
        </w:rPr>
        <w:t xml:space="preserve"> to be the greatest environmental filter in determining </w:t>
      </w:r>
      <w:del w:id="131" w:author="zenrunner" w:date="2019-03-26T19:44:00Z">
        <w:r w:rsidDel="003F4F0B">
          <w:rPr>
            <w:rFonts w:ascii="Times New Roman" w:eastAsia="Times New Roman" w:hAnsi="Times New Roman" w:cs="Times New Roman"/>
            <w:sz w:val="24"/>
            <w:szCs w:val="24"/>
          </w:rPr>
          <w:delText xml:space="preserve">which </w:delText>
        </w:r>
      </w:del>
      <w:r>
        <w:rPr>
          <w:rFonts w:ascii="Times New Roman" w:eastAsia="Times New Roman" w:hAnsi="Times New Roman" w:cs="Times New Roman"/>
          <w:sz w:val="24"/>
          <w:szCs w:val="24"/>
        </w:rPr>
        <w:t>plant species persist</w:t>
      </w:r>
      <w:ins w:id="132" w:author="zenrunner" w:date="2019-03-26T19:44:00Z">
        <w:r w:rsidR="003F4F0B">
          <w:rPr>
            <w:rFonts w:ascii="Times New Roman" w:eastAsia="Times New Roman" w:hAnsi="Times New Roman" w:cs="Times New Roman"/>
            <w:sz w:val="24"/>
            <w:szCs w:val="24"/>
          </w:rPr>
          <w:t>ence</w:t>
        </w:r>
      </w:ins>
      <w:r>
        <w:rPr>
          <w:rFonts w:ascii="Times New Roman" w:eastAsia="Times New Roman" w:hAnsi="Times New Roman" w:cs="Times New Roman"/>
          <w:sz w:val="24"/>
          <w:szCs w:val="24"/>
        </w:rPr>
        <w:t xml:space="preserve"> (</w:t>
      </w:r>
      <w:proofErr w:type="spellStart"/>
      <w:r>
        <w:rPr>
          <w:rFonts w:ascii="Times New Roman" w:hAnsi="Times New Roman"/>
          <w:sz w:val="24"/>
          <w:szCs w:val="24"/>
        </w:rPr>
        <w:t>Larrain</w:t>
      </w:r>
      <w:proofErr w:type="spellEnd"/>
      <w:r>
        <w:rPr>
          <w:rFonts w:ascii="Times New Roman" w:hAnsi="Times New Roman"/>
          <w:sz w:val="24"/>
          <w:szCs w:val="24"/>
        </w:rPr>
        <w:t>-Barrios et al., 2018). In order to survive under these stressful conditions, plants must possess a suite of unique functional traits. Small, thick waxy leaves or the adaptation of spines (which are modified leaves) helps to reduce water loss from evapotranspiration (</w:t>
      </w:r>
      <w:proofErr w:type="spellStart"/>
      <w:r>
        <w:rPr>
          <w:rFonts w:ascii="Times New Roman" w:hAnsi="Times New Roman"/>
          <w:sz w:val="24"/>
          <w:szCs w:val="24"/>
        </w:rPr>
        <w:t>Larrain</w:t>
      </w:r>
      <w:proofErr w:type="spellEnd"/>
      <w:r>
        <w:rPr>
          <w:rFonts w:ascii="Times New Roman" w:hAnsi="Times New Roman"/>
          <w:sz w:val="24"/>
          <w:szCs w:val="24"/>
        </w:rPr>
        <w:t>-Barrios et al., 2018). A deep, rapidly growing, tap-root system aids in both water absorption from deeper areas of the soil profile and the storage of vital nutrients (Barbour, 1973). The production of small seeds, with a thick seed coat, prevents desiccation during periods of dormancy, due to undesirable growing conditions (Keeley, 1991). Sets of hairs or trichomes along leaves and stems aid, in foliar uptake of moisture from fog and morning dew, in tandem with increasing reflectance of surfaces, thereby reducing damage from high-irradiance (</w:t>
      </w:r>
      <w:proofErr w:type="spellStart"/>
      <w:r>
        <w:rPr>
          <w:rFonts w:ascii="Times New Roman" w:hAnsi="Times New Roman"/>
          <w:sz w:val="24"/>
          <w:szCs w:val="24"/>
        </w:rPr>
        <w:t>Larrain</w:t>
      </w:r>
      <w:proofErr w:type="spellEnd"/>
      <w:r>
        <w:rPr>
          <w:rFonts w:ascii="Times New Roman" w:hAnsi="Times New Roman"/>
          <w:sz w:val="24"/>
          <w:szCs w:val="24"/>
        </w:rPr>
        <w:t>-Barrios et al., 2018). Finally, presence of green stems (photosynthetic tissue) aids in carbon sequestration during leafless periods and severe drought (</w:t>
      </w:r>
      <w:proofErr w:type="spellStart"/>
      <w:r>
        <w:rPr>
          <w:rFonts w:ascii="Times New Roman" w:hAnsi="Times New Roman"/>
          <w:sz w:val="24"/>
          <w:szCs w:val="24"/>
        </w:rPr>
        <w:t>Larrain</w:t>
      </w:r>
      <w:proofErr w:type="spellEnd"/>
      <w:r>
        <w:rPr>
          <w:rFonts w:ascii="Times New Roman" w:hAnsi="Times New Roman"/>
          <w:sz w:val="24"/>
          <w:szCs w:val="24"/>
        </w:rPr>
        <w:t xml:space="preserve">-Barrios et al., 2018). Plants that </w:t>
      </w:r>
      <w:r>
        <w:rPr>
          <w:rFonts w:ascii="Times New Roman" w:hAnsi="Times New Roman"/>
          <w:sz w:val="24"/>
          <w:szCs w:val="24"/>
        </w:rPr>
        <w:lastRenderedPageBreak/>
        <w:t xml:space="preserve">lack these traits are unable to survive the resource limited and arid environments of Southern California. </w:t>
      </w:r>
      <w:ins w:id="133" w:author="zenrunner" w:date="2019-03-26T19:44:00Z">
        <w:r w:rsidR="009409BA">
          <w:rPr>
            <w:rFonts w:ascii="Times New Roman" w:hAnsi="Times New Roman"/>
            <w:sz w:val="24"/>
            <w:szCs w:val="24"/>
          </w:rPr>
          <w:t xml:space="preserve">That said, </w:t>
        </w:r>
        <w:r w:rsidR="00241657">
          <w:rPr>
            <w:rFonts w:ascii="Times New Roman" w:hAnsi="Times New Roman"/>
            <w:sz w:val="24"/>
            <w:szCs w:val="24"/>
          </w:rPr>
          <w:t>there are still numerous challenges to these species such as increasing frequency of drought in these regions (citation) and invasive species (citations).</w:t>
        </w:r>
      </w:ins>
    </w:p>
    <w:p w14:paraId="7611AF7C" w14:textId="0909BAB6" w:rsidR="00202574" w:rsidRDefault="001D1A67">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California is also estimated to possess 6000 native plant species </w:t>
      </w:r>
      <w:del w:id="134" w:author="zenrunner" w:date="2019-03-26T19:45:00Z">
        <w:r w:rsidDel="006C1508">
          <w:rPr>
            <w:rFonts w:ascii="Times New Roman" w:eastAsia="Times New Roman" w:hAnsi="Times New Roman" w:cs="Times New Roman"/>
            <w:sz w:val="24"/>
            <w:szCs w:val="24"/>
          </w:rPr>
          <w:delText>of which</w:delText>
        </w:r>
      </w:del>
      <w:ins w:id="135" w:author="zenrunner" w:date="2019-03-26T19:45:00Z">
        <w:r w:rsidR="006C1508">
          <w:rPr>
            <w:rFonts w:ascii="Times New Roman" w:eastAsia="Times New Roman" w:hAnsi="Times New Roman" w:cs="Times New Roman"/>
            <w:sz w:val="24"/>
            <w:szCs w:val="24"/>
          </w:rPr>
          <w:t>with</w:t>
        </w:r>
      </w:ins>
      <w:r>
        <w:rPr>
          <w:rFonts w:ascii="Times New Roman" w:eastAsia="Times New Roman" w:hAnsi="Times New Roman" w:cs="Times New Roman"/>
          <w:sz w:val="24"/>
          <w:szCs w:val="24"/>
        </w:rPr>
        <w:t xml:space="preserve"> 2200 </w:t>
      </w:r>
      <w:del w:id="136" w:author="zenrunner" w:date="2019-03-26T19:45:00Z">
        <w:r w:rsidDel="006C1508">
          <w:rPr>
            <w:rFonts w:ascii="Times New Roman" w:eastAsia="Times New Roman" w:hAnsi="Times New Roman" w:cs="Times New Roman"/>
            <w:sz w:val="24"/>
            <w:szCs w:val="24"/>
          </w:rPr>
          <w:delText xml:space="preserve">are </w:delText>
        </w:r>
      </w:del>
      <w:r>
        <w:rPr>
          <w:rFonts w:ascii="Times New Roman" w:eastAsia="Times New Roman" w:hAnsi="Times New Roman" w:cs="Times New Roman"/>
          <w:sz w:val="24"/>
          <w:szCs w:val="24"/>
        </w:rPr>
        <w:t>endemic</w:t>
      </w:r>
      <w:ins w:id="137" w:author="zenrunner" w:date="2019-03-26T19:45:00Z">
        <w:r w:rsidR="006C1508">
          <w:rPr>
            <w:rFonts w:ascii="Times New Roman" w:eastAsia="Times New Roman" w:hAnsi="Times New Roman" w:cs="Times New Roman"/>
            <w:sz w:val="24"/>
            <w:szCs w:val="24"/>
          </w:rPr>
          <w:t xml:space="preserve">s </w:t>
        </w:r>
      </w:ins>
      <w:del w:id="138" w:author="zenrunner" w:date="2019-03-26T19:45:00Z">
        <w:r w:rsidDel="006C1508">
          <w:rPr>
            <w:rFonts w:ascii="Times New Roman" w:eastAsia="Times New Roman" w:hAnsi="Times New Roman" w:cs="Times New Roman"/>
            <w:sz w:val="24"/>
            <w:szCs w:val="24"/>
          </w:rPr>
          <w:delText xml:space="preserve">; they are found nowhere else on Earth </w:delText>
        </w:r>
      </w:del>
      <w:r>
        <w:rPr>
          <w:rFonts w:ascii="Times New Roman" w:eastAsia="Times New Roman" w:hAnsi="Times New Roman" w:cs="Times New Roman"/>
          <w:sz w:val="24"/>
          <w:szCs w:val="24"/>
        </w:rPr>
        <w:t xml:space="preserve">(Myers et al., 2000; </w:t>
      </w:r>
      <w:proofErr w:type="spellStart"/>
      <w:r>
        <w:rPr>
          <w:rFonts w:ascii="Times New Roman" w:hAnsi="Times New Roman"/>
          <w:sz w:val="24"/>
          <w:szCs w:val="24"/>
        </w:rPr>
        <w:t>Loarie</w:t>
      </w:r>
      <w:proofErr w:type="spellEnd"/>
      <w:r>
        <w:rPr>
          <w:rFonts w:ascii="Times New Roman" w:hAnsi="Times New Roman"/>
          <w:sz w:val="24"/>
          <w:szCs w:val="24"/>
        </w:rPr>
        <w:t xml:space="preserve"> et al., 2008). Brooks et al., (2006) define</w:t>
      </w:r>
      <w:del w:id="139" w:author="zenrunner" w:date="2019-03-26T19:45:00Z">
        <w:r w:rsidDel="00C16B4B">
          <w:rPr>
            <w:rFonts w:ascii="Times New Roman" w:hAnsi="Times New Roman"/>
            <w:sz w:val="24"/>
            <w:szCs w:val="24"/>
          </w:rPr>
          <w:delText>s</w:delText>
        </w:r>
      </w:del>
      <w:r>
        <w:rPr>
          <w:rFonts w:ascii="Times New Roman" w:hAnsi="Times New Roman"/>
          <w:sz w:val="24"/>
          <w:szCs w:val="24"/>
        </w:rPr>
        <w:t xml:space="preserve"> California as a </w:t>
      </w:r>
      <w:proofErr w:type="spellStart"/>
      <w:r>
        <w:rPr>
          <w:rFonts w:ascii="Times New Roman" w:hAnsi="Times New Roman"/>
          <w:sz w:val="24"/>
          <w:szCs w:val="24"/>
        </w:rPr>
        <w:t>centre</w:t>
      </w:r>
      <w:proofErr w:type="spellEnd"/>
      <w:r>
        <w:rPr>
          <w:rFonts w:ascii="Times New Roman" w:hAnsi="Times New Roman"/>
          <w:sz w:val="24"/>
          <w:szCs w:val="24"/>
        </w:rPr>
        <w:t xml:space="preserve"> of plant biodiversity </w:t>
      </w:r>
      <w:del w:id="140" w:author="zenrunner" w:date="2019-03-26T19:46:00Z">
        <w:r w:rsidDel="00FE6998">
          <w:rPr>
            <w:rFonts w:ascii="Times New Roman" w:hAnsi="Times New Roman"/>
            <w:sz w:val="24"/>
            <w:szCs w:val="24"/>
          </w:rPr>
          <w:delText xml:space="preserve">containing </w:delText>
        </w:r>
      </w:del>
      <w:ins w:id="141" w:author="zenrunner" w:date="2019-03-26T19:46:00Z">
        <w:r w:rsidR="00FE6998">
          <w:rPr>
            <w:rFonts w:ascii="Times New Roman" w:hAnsi="Times New Roman"/>
            <w:sz w:val="24"/>
            <w:szCs w:val="24"/>
          </w:rPr>
          <w:t xml:space="preserve">with </w:t>
        </w:r>
      </w:ins>
      <w:r>
        <w:rPr>
          <w:rFonts w:ascii="Times New Roman" w:hAnsi="Times New Roman"/>
          <w:sz w:val="24"/>
          <w:szCs w:val="24"/>
        </w:rPr>
        <w:t>a high degree of irreplaceability. Furthermore, the state is home to approximately 71 endemic vertebrate species combined with an exceptional amount of arthropod biodiversity</w:t>
      </w:r>
      <w:del w:id="142" w:author="zenrunner" w:date="2019-03-26T19:46:00Z">
        <w:r w:rsidDel="00860370">
          <w:rPr>
            <w:rFonts w:ascii="Times New Roman" w:hAnsi="Times New Roman"/>
            <w:sz w:val="24"/>
            <w:szCs w:val="24"/>
          </w:rPr>
          <w:delText>,</w:delText>
        </w:r>
      </w:del>
      <w:r>
        <w:rPr>
          <w:rFonts w:ascii="Times New Roman" w:hAnsi="Times New Roman"/>
          <w:sz w:val="24"/>
          <w:szCs w:val="24"/>
        </w:rPr>
        <w:t xml:space="preserve"> many of which are </w:t>
      </w:r>
      <w:ins w:id="143" w:author="zenrunner" w:date="2019-03-26T19:46:00Z">
        <w:r w:rsidR="00860370">
          <w:rPr>
            <w:rFonts w:ascii="Times New Roman" w:hAnsi="Times New Roman"/>
            <w:sz w:val="24"/>
            <w:szCs w:val="24"/>
          </w:rPr>
          <w:t xml:space="preserve">also </w:t>
        </w:r>
      </w:ins>
      <w:r>
        <w:rPr>
          <w:rFonts w:ascii="Times New Roman" w:hAnsi="Times New Roman"/>
          <w:sz w:val="24"/>
          <w:szCs w:val="24"/>
        </w:rPr>
        <w:t xml:space="preserve">endemic </w:t>
      </w:r>
      <w:ins w:id="144" w:author="zenrunner" w:date="2019-03-26T19:46:00Z">
        <w:r w:rsidR="00860370">
          <w:rPr>
            <w:rFonts w:ascii="Times New Roman" w:hAnsi="Times New Roman"/>
            <w:sz w:val="24"/>
            <w:szCs w:val="24"/>
          </w:rPr>
          <w:t xml:space="preserve">only </w:t>
        </w:r>
      </w:ins>
      <w:r>
        <w:rPr>
          <w:rFonts w:ascii="Times New Roman" w:hAnsi="Times New Roman"/>
          <w:sz w:val="24"/>
          <w:szCs w:val="24"/>
        </w:rPr>
        <w:t xml:space="preserve">to California (Myers et al., 2000; </w:t>
      </w:r>
      <w:proofErr w:type="spellStart"/>
      <w:r>
        <w:rPr>
          <w:rFonts w:ascii="Times New Roman" w:hAnsi="Times New Roman"/>
          <w:sz w:val="24"/>
          <w:szCs w:val="24"/>
        </w:rPr>
        <w:t>Prugh</w:t>
      </w:r>
      <w:proofErr w:type="spellEnd"/>
      <w:r>
        <w:rPr>
          <w:rFonts w:ascii="Times New Roman" w:hAnsi="Times New Roman"/>
          <w:sz w:val="24"/>
          <w:szCs w:val="24"/>
        </w:rPr>
        <w:t xml:space="preserve"> et al., 2018). All of these animal species rely on the persistence of the native floristic communities in order to thrive. Due to the high degree of endemism found in California, it is considered one of the world’s biodiversity hotspots (Myers et al., 2000). A biodiversity hotspot is defined as a region under threat due to ecological or anthropogenic factors and contains a significant amount of the world’s endemic plant and </w:t>
      </w:r>
      <w:proofErr w:type="gramStart"/>
      <w:r>
        <w:rPr>
          <w:rFonts w:ascii="Times New Roman" w:hAnsi="Times New Roman"/>
          <w:sz w:val="24"/>
          <w:szCs w:val="24"/>
        </w:rPr>
        <w:t>animals</w:t>
      </w:r>
      <w:proofErr w:type="gramEnd"/>
      <w:r>
        <w:rPr>
          <w:rFonts w:ascii="Times New Roman" w:hAnsi="Times New Roman"/>
          <w:sz w:val="24"/>
          <w:szCs w:val="24"/>
        </w:rPr>
        <w:t xml:space="preserve"> species (Brooks et al., 2006; Myers et al., 2000</w:t>
      </w:r>
      <w:r w:rsidRPr="00985217">
        <w:rPr>
          <w:rFonts w:ascii="Times New Roman" w:hAnsi="Times New Roman"/>
          <w:sz w:val="24"/>
          <w:szCs w:val="24"/>
          <w:highlight w:val="yellow"/>
          <w:rPrChange w:id="145" w:author="zenrunner" w:date="2019-03-26T19:47:00Z">
            <w:rPr>
              <w:rFonts w:ascii="Times New Roman" w:hAnsi="Times New Roman"/>
              <w:sz w:val="24"/>
              <w:szCs w:val="24"/>
            </w:rPr>
          </w:rPrChange>
        </w:rPr>
        <w:t>). In regards to California, native plant communities, particularly in the chaparral and desert ecosystems, are currently under significant threat due to two major ecological factors; 1) increased frequency and severity of drought and 2) ecological invasion of exotic plant species.</w:t>
      </w:r>
      <w:r>
        <w:rPr>
          <w:rFonts w:ascii="Times New Roman" w:hAnsi="Times New Roman"/>
          <w:sz w:val="24"/>
          <w:szCs w:val="24"/>
        </w:rPr>
        <w:t xml:space="preserve"> </w:t>
      </w:r>
      <w:ins w:id="146" w:author="zenrunner" w:date="2019-03-26T19:47:00Z">
        <w:r w:rsidR="00985217">
          <w:rPr>
            <w:rFonts w:ascii="Times New Roman" w:hAnsi="Times New Roman"/>
            <w:sz w:val="24"/>
            <w:szCs w:val="24"/>
          </w:rPr>
          <w:t xml:space="preserve">Moved/move to end of first </w:t>
        </w:r>
        <w:proofErr w:type="gramStart"/>
        <w:r w:rsidR="00985217">
          <w:rPr>
            <w:rFonts w:ascii="Times New Roman" w:hAnsi="Times New Roman"/>
            <w:sz w:val="24"/>
            <w:szCs w:val="24"/>
          </w:rPr>
          <w:t>paragraph</w:t>
        </w:r>
        <w:proofErr w:type="gramEnd"/>
        <w:r w:rsidR="00985217">
          <w:rPr>
            <w:rFonts w:ascii="Times New Roman" w:hAnsi="Times New Roman"/>
            <w:sz w:val="24"/>
            <w:szCs w:val="24"/>
          </w:rPr>
          <w:t xml:space="preserve"> I think.</w:t>
        </w:r>
        <w:r w:rsidR="00A81F4D">
          <w:rPr>
            <w:rFonts w:ascii="Times New Roman" w:hAnsi="Times New Roman"/>
            <w:sz w:val="24"/>
            <w:szCs w:val="24"/>
          </w:rPr>
          <w:t xml:space="preserve"> Then just restate somehow here – </w:t>
        </w:r>
        <w:proofErr w:type="spellStart"/>
        <w:r w:rsidR="00A81F4D">
          <w:rPr>
            <w:rFonts w:ascii="Times New Roman" w:hAnsi="Times New Roman"/>
            <w:sz w:val="24"/>
            <w:szCs w:val="24"/>
          </w:rPr>
          <w:t>ie</w:t>
        </w:r>
        <w:proofErr w:type="spellEnd"/>
        <w:r w:rsidR="00A81F4D">
          <w:rPr>
            <w:rFonts w:ascii="Times New Roman" w:hAnsi="Times New Roman"/>
            <w:sz w:val="24"/>
            <w:szCs w:val="24"/>
          </w:rPr>
          <w:t xml:space="preserve"> the ecology of this system and changes in the ecology through drought and displacement of natives by exotics is a threat to biodiversity </w:t>
        </w:r>
      </w:ins>
      <w:ins w:id="147" w:author="zenrunner" w:date="2019-03-26T19:48:00Z">
        <w:r w:rsidR="00A81F4D">
          <w:rPr>
            <w:rFonts w:ascii="Times New Roman" w:hAnsi="Times New Roman"/>
            <w:sz w:val="24"/>
            <w:szCs w:val="24"/>
          </w:rPr>
          <w:t xml:space="preserve">particularly </w:t>
        </w:r>
        <w:r w:rsidR="0012747C">
          <w:rPr>
            <w:rFonts w:ascii="Times New Roman" w:hAnsi="Times New Roman"/>
            <w:sz w:val="24"/>
            <w:szCs w:val="24"/>
          </w:rPr>
          <w:t>in drylands.</w:t>
        </w:r>
      </w:ins>
    </w:p>
    <w:p w14:paraId="1F8623E8" w14:textId="77777777" w:rsidR="00202574" w:rsidRDefault="001D1A67">
      <w:pPr>
        <w:pStyle w:val="Body"/>
        <w:spacing w:line="480" w:lineRule="auto"/>
        <w:rPr>
          <w:rFonts w:ascii="Times New Roman" w:eastAsia="Times New Roman" w:hAnsi="Times New Roman" w:cs="Times New Roman"/>
          <w:b/>
          <w:bCs/>
          <w:sz w:val="24"/>
          <w:szCs w:val="24"/>
        </w:rPr>
      </w:pPr>
      <w:r>
        <w:rPr>
          <w:rFonts w:ascii="Times New Roman" w:hAnsi="Times New Roman"/>
          <w:b/>
          <w:bCs/>
          <w:sz w:val="24"/>
          <w:szCs w:val="24"/>
        </w:rPr>
        <w:t xml:space="preserve">The Californian Drought </w:t>
      </w:r>
    </w:p>
    <w:p w14:paraId="781C387F" w14:textId="287DBD87" w:rsidR="00202574" w:rsidRDefault="001D1A67">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b/>
      </w:r>
      <w:r>
        <w:rPr>
          <w:rFonts w:ascii="Times New Roman" w:hAnsi="Times New Roman"/>
          <w:sz w:val="24"/>
          <w:szCs w:val="24"/>
        </w:rPr>
        <w:t>Southern California is defined by an arid (desert) or semi-arid (chaparral) climatic regime where precipitation is the primary environmental factor that determines the success and proliferation of vegetative communities</w:t>
      </w:r>
      <w:ins w:id="148" w:author="zenrunner" w:date="2019-03-26T19:49:00Z">
        <w:r w:rsidR="00FE473D">
          <w:rPr>
            <w:rFonts w:ascii="Times New Roman" w:hAnsi="Times New Roman"/>
            <w:sz w:val="24"/>
            <w:szCs w:val="24"/>
          </w:rPr>
          <w:t xml:space="preserve"> (citation)</w:t>
        </w:r>
      </w:ins>
      <w:r>
        <w:rPr>
          <w:rFonts w:ascii="Times New Roman" w:hAnsi="Times New Roman"/>
          <w:sz w:val="24"/>
          <w:szCs w:val="24"/>
        </w:rPr>
        <w:t xml:space="preserve">. Because of the extreme impact that water </w:t>
      </w:r>
      <w:r>
        <w:rPr>
          <w:rFonts w:ascii="Times New Roman" w:hAnsi="Times New Roman"/>
          <w:sz w:val="24"/>
          <w:szCs w:val="24"/>
        </w:rPr>
        <w:lastRenderedPageBreak/>
        <w:t>availability has on these ecosystems, rapid ecological changes occur in response to varying precipitation levels</w:t>
      </w:r>
      <w:del w:id="149" w:author="zenrunner" w:date="2019-03-26T19:50:00Z">
        <w:r w:rsidDel="00F05B6B">
          <w:rPr>
            <w:rFonts w:ascii="Times New Roman" w:hAnsi="Times New Roman"/>
            <w:sz w:val="24"/>
            <w:szCs w:val="24"/>
          </w:rPr>
          <w:delText>,</w:delText>
        </w:r>
      </w:del>
      <w:r>
        <w:rPr>
          <w:rFonts w:ascii="Times New Roman" w:hAnsi="Times New Roman"/>
          <w:sz w:val="24"/>
          <w:szCs w:val="24"/>
        </w:rPr>
        <w:t xml:space="preserve"> both seasonally and over a multi-year period (Swain et al., 2018). In Southern California, the growing season coincides with the winter rains</w:t>
      </w:r>
      <w:ins w:id="150" w:author="zenrunner" w:date="2019-03-26T19:50:00Z">
        <w:r w:rsidR="00A828BF">
          <w:rPr>
            <w:rFonts w:ascii="Times New Roman" w:hAnsi="Times New Roman"/>
            <w:sz w:val="24"/>
            <w:szCs w:val="24"/>
          </w:rPr>
          <w:t xml:space="preserve"> </w:t>
        </w:r>
      </w:ins>
      <w:del w:id="151" w:author="zenrunner" w:date="2019-03-26T19:50:00Z">
        <w:r w:rsidDel="00A828BF">
          <w:rPr>
            <w:rFonts w:ascii="Times New Roman" w:hAnsi="Times New Roman"/>
            <w:sz w:val="24"/>
            <w:szCs w:val="24"/>
          </w:rPr>
          <w:delText>, which</w:delText>
        </w:r>
      </w:del>
      <w:ins w:id="152" w:author="zenrunner" w:date="2019-03-26T19:50:00Z">
        <w:r w:rsidR="00A828BF">
          <w:rPr>
            <w:rFonts w:ascii="Times New Roman" w:hAnsi="Times New Roman"/>
            <w:sz w:val="24"/>
            <w:szCs w:val="24"/>
          </w:rPr>
          <w:t>that</w:t>
        </w:r>
      </w:ins>
      <w:r>
        <w:rPr>
          <w:rFonts w:ascii="Times New Roman" w:hAnsi="Times New Roman"/>
          <w:sz w:val="24"/>
          <w:szCs w:val="24"/>
        </w:rPr>
        <w:t xml:space="preserve"> typically begin in late October and end in April (Thompson et al., 2018). In May, the summer drought begins with herbaceous annuals dispersing their seeds and dying shortly after; only cacti and </w:t>
      </w:r>
      <w:del w:id="153" w:author="zenrunner" w:date="2019-03-26T19:50:00Z">
        <w:r w:rsidDel="00311D5A">
          <w:rPr>
            <w:rFonts w:ascii="Times New Roman" w:hAnsi="Times New Roman"/>
            <w:sz w:val="24"/>
            <w:szCs w:val="24"/>
          </w:rPr>
          <w:delText xml:space="preserve">and </w:delText>
        </w:r>
      </w:del>
      <w:r>
        <w:rPr>
          <w:rFonts w:ascii="Times New Roman" w:hAnsi="Times New Roman"/>
          <w:sz w:val="24"/>
          <w:szCs w:val="24"/>
        </w:rPr>
        <w:t xml:space="preserve">deeply rooted, </w:t>
      </w:r>
      <w:proofErr w:type="spellStart"/>
      <w:r>
        <w:rPr>
          <w:rFonts w:ascii="Times New Roman" w:hAnsi="Times New Roman"/>
          <w:sz w:val="24"/>
          <w:szCs w:val="24"/>
        </w:rPr>
        <w:t>sclerophylls</w:t>
      </w:r>
      <w:proofErr w:type="spellEnd"/>
      <w:r>
        <w:rPr>
          <w:rFonts w:ascii="Times New Roman" w:hAnsi="Times New Roman"/>
          <w:sz w:val="24"/>
          <w:szCs w:val="24"/>
        </w:rPr>
        <w:t xml:space="preserve"> (possess small, thick, waxy leaves) shrubs persist until the winter rains return (Wade and </w:t>
      </w:r>
      <w:proofErr w:type="spellStart"/>
      <w:r>
        <w:rPr>
          <w:rFonts w:ascii="Times New Roman" w:hAnsi="Times New Roman"/>
          <w:sz w:val="24"/>
          <w:szCs w:val="24"/>
        </w:rPr>
        <w:t>Loik</w:t>
      </w:r>
      <w:proofErr w:type="spellEnd"/>
      <w:r>
        <w:rPr>
          <w:rFonts w:ascii="Times New Roman" w:hAnsi="Times New Roman"/>
          <w:sz w:val="24"/>
          <w:szCs w:val="24"/>
        </w:rPr>
        <w:t xml:space="preserve">, 2017). This is a typical depiction of the seasonal ecological changes </w:t>
      </w:r>
      <w:del w:id="154" w:author="zenrunner" w:date="2019-03-26T19:50:00Z">
        <w:r w:rsidDel="003009A3">
          <w:rPr>
            <w:rFonts w:ascii="Times New Roman" w:hAnsi="Times New Roman"/>
            <w:sz w:val="24"/>
            <w:szCs w:val="24"/>
          </w:rPr>
          <w:delText xml:space="preserve">which </w:delText>
        </w:r>
      </w:del>
      <w:ins w:id="155" w:author="zenrunner" w:date="2019-03-26T19:50:00Z">
        <w:r w:rsidR="003009A3">
          <w:rPr>
            <w:rFonts w:ascii="Times New Roman" w:hAnsi="Times New Roman"/>
            <w:sz w:val="24"/>
            <w:szCs w:val="24"/>
          </w:rPr>
          <w:t xml:space="preserve">that </w:t>
        </w:r>
      </w:ins>
      <w:r>
        <w:rPr>
          <w:rFonts w:ascii="Times New Roman" w:hAnsi="Times New Roman"/>
          <w:sz w:val="24"/>
          <w:szCs w:val="24"/>
        </w:rPr>
        <w:t xml:space="preserve">occur in Southern California plant communities. </w:t>
      </w:r>
    </w:p>
    <w:p w14:paraId="6DB04955" w14:textId="578D7061" w:rsidR="00202574" w:rsidDel="003710B3" w:rsidRDefault="001D1A67">
      <w:pPr>
        <w:pStyle w:val="Body"/>
        <w:spacing w:line="480" w:lineRule="auto"/>
        <w:rPr>
          <w:del w:id="156" w:author="zenrunner" w:date="2019-03-26T19:54:00Z"/>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From 2012 to 2016, California underwent a severe multi-year drought. Although drought periods are characteristic of the climate of Western North America, the </w:t>
      </w:r>
      <w:ins w:id="157" w:author="zenrunner" w:date="2019-03-26T19:52:00Z">
        <w:r w:rsidR="008C3375">
          <w:rPr>
            <w:rFonts w:ascii="Times New Roman" w:eastAsia="Times New Roman" w:hAnsi="Times New Roman" w:cs="Times New Roman"/>
            <w:sz w:val="24"/>
            <w:szCs w:val="24"/>
          </w:rPr>
          <w:t>10</w:t>
        </w:r>
      </w:ins>
      <w:del w:id="158" w:author="zenrunner" w:date="2019-03-26T19:52:00Z">
        <w:r w:rsidDel="008C3375">
          <w:rPr>
            <w:rFonts w:ascii="Times New Roman" w:eastAsia="Times New Roman" w:hAnsi="Times New Roman" w:cs="Times New Roman"/>
            <w:sz w:val="24"/>
            <w:szCs w:val="24"/>
          </w:rPr>
          <w:delText>5</w:delText>
        </w:r>
      </w:del>
      <w:r>
        <w:rPr>
          <w:rFonts w:ascii="Times New Roman" w:eastAsia="Times New Roman" w:hAnsi="Times New Roman" w:cs="Times New Roman"/>
          <w:sz w:val="24"/>
          <w:szCs w:val="24"/>
        </w:rPr>
        <w:t xml:space="preserve">-year California </w:t>
      </w:r>
      <w:ins w:id="159" w:author="zenrunner" w:date="2019-03-26T19:52:00Z">
        <w:r w:rsidR="00F2253D">
          <w:rPr>
            <w:rFonts w:ascii="Times New Roman" w:eastAsia="Times New Roman" w:hAnsi="Times New Roman" w:cs="Times New Roman"/>
            <w:sz w:val="24"/>
            <w:szCs w:val="24"/>
          </w:rPr>
          <w:t xml:space="preserve">thought </w:t>
        </w:r>
        <w:r w:rsidR="00193578">
          <w:rPr>
            <w:rFonts w:ascii="Times New Roman" w:eastAsia="Times New Roman" w:hAnsi="Times New Roman" w:cs="Times New Roman"/>
            <w:sz w:val="24"/>
            <w:szCs w:val="24"/>
          </w:rPr>
          <w:t xml:space="preserve">was 10? </w:t>
        </w:r>
      </w:ins>
      <w:r>
        <w:rPr>
          <w:rFonts w:ascii="Times New Roman" w:eastAsia="Times New Roman" w:hAnsi="Times New Roman" w:cs="Times New Roman"/>
          <w:sz w:val="24"/>
          <w:szCs w:val="24"/>
        </w:rPr>
        <w:t>drought was not only the worst drought in over a century of instrumental observation</w:t>
      </w:r>
      <w:ins w:id="160" w:author="zenrunner" w:date="2019-03-26T19:52:00Z">
        <w:r w:rsidR="00965A98">
          <w:rPr>
            <w:rFonts w:ascii="Times New Roman" w:eastAsia="Times New Roman" w:hAnsi="Times New Roman" w:cs="Times New Roman"/>
            <w:sz w:val="24"/>
            <w:szCs w:val="24"/>
          </w:rPr>
          <w:t>,</w:t>
        </w:r>
      </w:ins>
      <w:r>
        <w:rPr>
          <w:rFonts w:ascii="Times New Roman" w:eastAsia="Times New Roman" w:hAnsi="Times New Roman" w:cs="Times New Roman"/>
          <w:sz w:val="24"/>
          <w:szCs w:val="24"/>
        </w:rPr>
        <w:t xml:space="preserve"> but </w:t>
      </w:r>
      <w:ins w:id="161" w:author="zenrunner" w:date="2019-03-26T19:52:00Z">
        <w:r w:rsidR="00965A98">
          <w:rPr>
            <w:rFonts w:ascii="Times New Roman" w:eastAsia="Times New Roman" w:hAnsi="Times New Roman" w:cs="Times New Roman"/>
            <w:sz w:val="24"/>
            <w:szCs w:val="24"/>
          </w:rPr>
          <w:t xml:space="preserve">it was </w:t>
        </w:r>
      </w:ins>
      <w:r>
        <w:rPr>
          <w:rFonts w:ascii="Times New Roman" w:eastAsia="Times New Roman" w:hAnsi="Times New Roman" w:cs="Times New Roman"/>
          <w:sz w:val="24"/>
          <w:szCs w:val="24"/>
        </w:rPr>
        <w:t>the most severe drought in the last 1200 years (</w:t>
      </w:r>
      <w:r>
        <w:rPr>
          <w:rFonts w:ascii="Times New Roman" w:hAnsi="Times New Roman"/>
          <w:sz w:val="24"/>
          <w:szCs w:val="24"/>
          <w:lang w:val="it-IT"/>
        </w:rPr>
        <w:t>Griffin</w:t>
      </w:r>
      <w:r>
        <w:rPr>
          <w:rFonts w:ascii="Times New Roman" w:hAnsi="Times New Roman"/>
          <w:sz w:val="24"/>
          <w:szCs w:val="24"/>
        </w:rPr>
        <w:t xml:space="preserve"> and </w:t>
      </w:r>
      <w:proofErr w:type="spellStart"/>
      <w:r>
        <w:rPr>
          <w:rFonts w:ascii="Times New Roman" w:hAnsi="Times New Roman"/>
          <w:sz w:val="24"/>
          <w:szCs w:val="24"/>
        </w:rPr>
        <w:t>Anchukaitis</w:t>
      </w:r>
      <w:proofErr w:type="spellEnd"/>
      <w:r>
        <w:rPr>
          <w:rFonts w:ascii="Times New Roman" w:hAnsi="Times New Roman"/>
          <w:sz w:val="24"/>
          <w:szCs w:val="24"/>
        </w:rPr>
        <w:t>, 2014). The severity of the drought was prescribed to multiple years of below average precipitation and above average temperatures, with 2014 being the driest out of the 5 years (Swain et al., 2016). The higher temperatures accounted for approximately 25% of the observed moisture deficits, reducing soil moisture, streamflow/discharge and water levels in human-made water storage reservoirs. In turn, the drought imposed both negative societal and ecological impacts (Lund et al., 2018).</w:t>
      </w:r>
      <w:ins w:id="162" w:author="zenrunner" w:date="2019-03-26T19:54:00Z">
        <w:r w:rsidR="003710B3">
          <w:rPr>
            <w:rFonts w:ascii="Times New Roman" w:eastAsia="Times New Roman" w:hAnsi="Times New Roman" w:cs="Times New Roman"/>
            <w:sz w:val="24"/>
            <w:szCs w:val="24"/>
          </w:rPr>
          <w:t xml:space="preserve"> </w:t>
        </w:r>
      </w:ins>
    </w:p>
    <w:p w14:paraId="1EFA42FC" w14:textId="77777777" w:rsidR="00202574" w:rsidRDefault="001D1A67">
      <w:pPr>
        <w:pStyle w:val="Body"/>
        <w:spacing w:line="480" w:lineRule="auto"/>
        <w:rPr>
          <w:rFonts w:ascii="Times New Roman" w:eastAsia="Times New Roman" w:hAnsi="Times New Roman" w:cs="Times New Roman"/>
          <w:sz w:val="24"/>
          <w:szCs w:val="24"/>
        </w:rPr>
      </w:pPr>
      <w:del w:id="163" w:author="zenrunner" w:date="2019-03-26T19:54:00Z">
        <w:r w:rsidDel="003710B3">
          <w:rPr>
            <w:rFonts w:ascii="Times New Roman" w:eastAsia="Times New Roman" w:hAnsi="Times New Roman" w:cs="Times New Roman"/>
            <w:sz w:val="24"/>
            <w:szCs w:val="24"/>
          </w:rPr>
          <w:tab/>
        </w:r>
      </w:del>
      <w:r>
        <w:rPr>
          <w:rFonts w:ascii="Times New Roman" w:eastAsia="Times New Roman" w:hAnsi="Times New Roman" w:cs="Times New Roman"/>
          <w:sz w:val="24"/>
          <w:szCs w:val="24"/>
        </w:rPr>
        <w:t>From a societal perspective, the drought caused drastic economic losses for California</w:t>
      </w:r>
      <w:r>
        <w:rPr>
          <w:rFonts w:ascii="Times New Roman" w:hAnsi="Times New Roman"/>
          <w:sz w:val="24"/>
          <w:szCs w:val="24"/>
        </w:rPr>
        <w:t xml:space="preserve">’s agricultural industry. In 2015 alone, there was a $900 million loss in crop revenues and an extra $590 million rise in irrigation costs; when culminated with other factors, the total loss for the year was $2.7 billion (Lund et al., 2018). Furthermore, isolated and rural cities in Southern </w:t>
      </w:r>
      <w:r>
        <w:rPr>
          <w:rFonts w:ascii="Times New Roman" w:hAnsi="Times New Roman"/>
          <w:sz w:val="24"/>
          <w:szCs w:val="24"/>
        </w:rPr>
        <w:lastRenderedPageBreak/>
        <w:t xml:space="preserve">California had to perform mandatory water rationing in order to cope with rapidly depleting water supplies (Lund et al., 2018). </w:t>
      </w:r>
    </w:p>
    <w:p w14:paraId="01E86FD4" w14:textId="55C792EC" w:rsidR="00202574" w:rsidRDefault="001D1A67">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Nevertheless, the majority of concern regarding the California drought has been in terms of </w:t>
      </w:r>
      <w:ins w:id="164" w:author="zenrunner" w:date="2019-03-26T19:55:00Z">
        <w:r w:rsidR="00A17DDC">
          <w:rPr>
            <w:rFonts w:ascii="Times New Roman" w:eastAsia="Times New Roman" w:hAnsi="Times New Roman" w:cs="Times New Roman"/>
            <w:sz w:val="24"/>
            <w:szCs w:val="24"/>
          </w:rPr>
          <w:t>its</w:t>
        </w:r>
      </w:ins>
      <w:del w:id="165" w:author="zenrunner" w:date="2019-03-26T19:55:00Z">
        <w:r w:rsidDel="00A17DDC">
          <w:rPr>
            <w:rFonts w:ascii="Times New Roman" w:eastAsia="Times New Roman" w:hAnsi="Times New Roman" w:cs="Times New Roman"/>
            <w:sz w:val="24"/>
            <w:szCs w:val="24"/>
          </w:rPr>
          <w:delText>the</w:delText>
        </w:r>
      </w:del>
      <w:r>
        <w:rPr>
          <w:rFonts w:ascii="Times New Roman" w:eastAsia="Times New Roman" w:hAnsi="Times New Roman" w:cs="Times New Roman"/>
          <w:sz w:val="24"/>
          <w:szCs w:val="24"/>
        </w:rPr>
        <w:t xml:space="preserve"> ecological </w:t>
      </w:r>
      <w:del w:id="166" w:author="zenrunner" w:date="2019-03-26T19:55:00Z">
        <w:r w:rsidDel="005D1A01">
          <w:rPr>
            <w:rFonts w:ascii="Times New Roman" w:eastAsia="Times New Roman" w:hAnsi="Times New Roman" w:cs="Times New Roman"/>
            <w:sz w:val="24"/>
            <w:szCs w:val="24"/>
          </w:rPr>
          <w:delText>effects</w:delText>
        </w:r>
      </w:del>
      <w:ins w:id="167" w:author="zenrunner" w:date="2019-03-26T19:55:00Z">
        <w:r w:rsidR="005D1A01">
          <w:rPr>
            <w:rFonts w:ascii="Times New Roman" w:eastAsia="Times New Roman" w:hAnsi="Times New Roman" w:cs="Times New Roman"/>
            <w:sz w:val="24"/>
            <w:szCs w:val="24"/>
          </w:rPr>
          <w:t>impacts</w:t>
        </w:r>
      </w:ins>
      <w:r>
        <w:rPr>
          <w:rFonts w:ascii="Times New Roman" w:eastAsia="Times New Roman" w:hAnsi="Times New Roman" w:cs="Times New Roman"/>
          <w:sz w:val="24"/>
          <w:szCs w:val="24"/>
        </w:rPr>
        <w:t xml:space="preserve">. The drought tolerant plant species of Southern California typically employ one of three mechanisms in order to survive extended and </w:t>
      </w:r>
      <w:proofErr w:type="spellStart"/>
      <w:r>
        <w:rPr>
          <w:rFonts w:ascii="Times New Roman" w:eastAsia="Times New Roman" w:hAnsi="Times New Roman" w:cs="Times New Roman"/>
          <w:sz w:val="24"/>
          <w:szCs w:val="24"/>
        </w:rPr>
        <w:t>sever</w:t>
      </w:r>
      <w:proofErr w:type="spellEnd"/>
      <w:r>
        <w:rPr>
          <w:rFonts w:ascii="Times New Roman" w:eastAsia="Times New Roman" w:hAnsi="Times New Roman" w:cs="Times New Roman"/>
          <w:sz w:val="24"/>
          <w:szCs w:val="24"/>
        </w:rPr>
        <w:t xml:space="preserve"> drought periods; tolerance, avoidance</w:t>
      </w:r>
      <w:ins w:id="168" w:author="zenrunner" w:date="2019-03-26T19:55:00Z">
        <w:r w:rsidR="00DD480A">
          <w:rPr>
            <w:rFonts w:ascii="Times New Roman" w:eastAsia="Times New Roman" w:hAnsi="Times New Roman" w:cs="Times New Roman"/>
            <w:sz w:val="24"/>
            <w:szCs w:val="24"/>
          </w:rPr>
          <w:t>,</w:t>
        </w:r>
      </w:ins>
      <w:r>
        <w:rPr>
          <w:rFonts w:ascii="Times New Roman" w:eastAsia="Times New Roman" w:hAnsi="Times New Roman" w:cs="Times New Roman"/>
          <w:sz w:val="24"/>
          <w:szCs w:val="24"/>
        </w:rPr>
        <w:t xml:space="preserve"> and escape (</w:t>
      </w:r>
      <w:proofErr w:type="spellStart"/>
      <w:r>
        <w:rPr>
          <w:rFonts w:ascii="Times New Roman" w:hAnsi="Times New Roman"/>
          <w:sz w:val="24"/>
          <w:szCs w:val="24"/>
        </w:rPr>
        <w:t>Balachowski</w:t>
      </w:r>
      <w:proofErr w:type="spellEnd"/>
      <w:r>
        <w:rPr>
          <w:rFonts w:ascii="Times New Roman" w:hAnsi="Times New Roman"/>
          <w:sz w:val="24"/>
          <w:szCs w:val="24"/>
        </w:rPr>
        <w:t xml:space="preserve"> et al., 2018). Tolerance is utilized by plants that can withstand significant levels of tissue dehydration in the absence of additional water inputs. They survive by storing large quantities of water-soluble proteins and carbohydrates</w:t>
      </w:r>
      <w:ins w:id="169" w:author="zenrunner" w:date="2019-03-26T19:55:00Z">
        <w:r w:rsidR="00894BB2">
          <w:rPr>
            <w:rFonts w:ascii="Times New Roman" w:hAnsi="Times New Roman"/>
            <w:sz w:val="24"/>
            <w:szCs w:val="24"/>
          </w:rPr>
          <w:t>. This</w:t>
        </w:r>
      </w:ins>
      <w:del w:id="170" w:author="zenrunner" w:date="2019-03-26T19:55:00Z">
        <w:r w:rsidDel="00894BB2">
          <w:rPr>
            <w:rFonts w:ascii="Times New Roman" w:hAnsi="Times New Roman"/>
            <w:sz w:val="24"/>
            <w:szCs w:val="24"/>
          </w:rPr>
          <w:delText>,</w:delText>
        </w:r>
      </w:del>
      <w:r>
        <w:rPr>
          <w:rFonts w:ascii="Times New Roman" w:hAnsi="Times New Roman"/>
          <w:sz w:val="24"/>
          <w:szCs w:val="24"/>
        </w:rPr>
        <w:t xml:space="preserve"> </w:t>
      </w:r>
      <w:del w:id="171" w:author="zenrunner" w:date="2019-03-26T19:55:00Z">
        <w:r w:rsidDel="00894BB2">
          <w:rPr>
            <w:rFonts w:ascii="Times New Roman" w:hAnsi="Times New Roman"/>
            <w:sz w:val="24"/>
            <w:szCs w:val="24"/>
          </w:rPr>
          <w:delText xml:space="preserve">which </w:delText>
        </w:r>
      </w:del>
      <w:r>
        <w:rPr>
          <w:rFonts w:ascii="Times New Roman" w:hAnsi="Times New Roman"/>
          <w:sz w:val="24"/>
          <w:szCs w:val="24"/>
        </w:rPr>
        <w:t>aid</w:t>
      </w:r>
      <w:ins w:id="172" w:author="zenrunner" w:date="2019-03-26T19:55:00Z">
        <w:r w:rsidR="00894BB2">
          <w:rPr>
            <w:rFonts w:ascii="Times New Roman" w:hAnsi="Times New Roman"/>
            <w:sz w:val="24"/>
            <w:szCs w:val="24"/>
          </w:rPr>
          <w:t>s</w:t>
        </w:r>
      </w:ins>
      <w:r>
        <w:rPr>
          <w:rFonts w:ascii="Times New Roman" w:hAnsi="Times New Roman"/>
          <w:sz w:val="24"/>
          <w:szCs w:val="24"/>
        </w:rPr>
        <w:t xml:space="preserve"> in regulating osmotic potential and provide nutrient reserves for regrowth once the water stress in alleviated (</w:t>
      </w:r>
      <w:proofErr w:type="spellStart"/>
      <w:r>
        <w:rPr>
          <w:rFonts w:ascii="Times New Roman" w:hAnsi="Times New Roman"/>
          <w:sz w:val="24"/>
          <w:szCs w:val="24"/>
        </w:rPr>
        <w:t>Volaire</w:t>
      </w:r>
      <w:proofErr w:type="spellEnd"/>
      <w:r>
        <w:rPr>
          <w:rFonts w:ascii="Times New Roman" w:hAnsi="Times New Roman"/>
          <w:sz w:val="24"/>
          <w:szCs w:val="24"/>
        </w:rPr>
        <w:t>, 1995). Avoidance is utilized by plants that are relatively sensitive to dehydration and try to delay dehydration for as long as possible. This is achieved through the use of a deep root system capable of tapping into groundwater reserves (</w:t>
      </w:r>
      <w:proofErr w:type="spellStart"/>
      <w:r>
        <w:rPr>
          <w:rFonts w:ascii="Times New Roman" w:hAnsi="Times New Roman"/>
          <w:sz w:val="24"/>
          <w:szCs w:val="24"/>
        </w:rPr>
        <w:t>Balachowski</w:t>
      </w:r>
      <w:proofErr w:type="spellEnd"/>
      <w:r>
        <w:rPr>
          <w:rFonts w:ascii="Times New Roman" w:hAnsi="Times New Roman"/>
          <w:sz w:val="24"/>
          <w:szCs w:val="24"/>
        </w:rPr>
        <w:t xml:space="preserve"> et al., 2018; Young et al., 2010). Both tolerance and avoidance are utilized by perennials (live longer than a single growing season) </w:t>
      </w:r>
      <w:del w:id="173" w:author="zenrunner" w:date="2019-03-26T19:56:00Z">
        <w:r w:rsidDel="00F32ED0">
          <w:rPr>
            <w:rFonts w:ascii="Times New Roman" w:hAnsi="Times New Roman"/>
            <w:sz w:val="24"/>
            <w:szCs w:val="24"/>
          </w:rPr>
          <w:delText>in an attempt t</w:delText>
        </w:r>
      </w:del>
      <w:ins w:id="174" w:author="zenrunner" w:date="2019-03-26T19:56:00Z">
        <w:r w:rsidR="00F32ED0">
          <w:rPr>
            <w:rFonts w:ascii="Times New Roman" w:hAnsi="Times New Roman"/>
            <w:sz w:val="24"/>
            <w:szCs w:val="24"/>
          </w:rPr>
          <w:t>t</w:t>
        </w:r>
      </w:ins>
      <w:r>
        <w:rPr>
          <w:rFonts w:ascii="Times New Roman" w:hAnsi="Times New Roman"/>
          <w:sz w:val="24"/>
          <w:szCs w:val="24"/>
        </w:rPr>
        <w:t>o survive the summer drought. Escape is characteristic of plant taxa that grow rapidly, reproduce and die before ever having to experience severe drought stress. This is observed in annual plants inhabiting Southern California ecosystems (</w:t>
      </w:r>
      <w:proofErr w:type="spellStart"/>
      <w:r>
        <w:rPr>
          <w:rFonts w:ascii="Times New Roman" w:hAnsi="Times New Roman"/>
          <w:sz w:val="24"/>
          <w:szCs w:val="24"/>
        </w:rPr>
        <w:t>Balachowski</w:t>
      </w:r>
      <w:proofErr w:type="spellEnd"/>
      <w:r>
        <w:rPr>
          <w:rFonts w:ascii="Times New Roman" w:hAnsi="Times New Roman"/>
          <w:sz w:val="24"/>
          <w:szCs w:val="24"/>
        </w:rPr>
        <w:t xml:space="preserve"> et al., 2018). In a severe drought however, plants that utilize avoidance and escape strategies are at significant risk. As observed in the California drought, groundwater reserves gradually deplete due to high temperatures and low hydrological inputs (Lund et al., 2018). This puts high stress on plants that perform the avoidance strategy as the groundwater flow is their primary ‘life-line’ to survive the drought (Young et al., 2010). Plants that perform the escape strategy require sufficient winter rain in order to grow and reach reproductive maturity. If this threshold of rain is not reached, the plants will die before </w:t>
      </w:r>
      <w:r>
        <w:rPr>
          <w:rFonts w:ascii="Times New Roman" w:hAnsi="Times New Roman"/>
          <w:sz w:val="24"/>
          <w:szCs w:val="24"/>
        </w:rPr>
        <w:lastRenderedPageBreak/>
        <w:t>reproducing resulting in significant decreases in population size and genetic diversity (Thomson et al., 2018). Even if reproductive maturity is achieved by an annual plant, due to the lack of resources, lower fecundity (reproductive output) occurs resulting in reduced seed quality and in turn reduced germination success in the following growing season (Thomson et al., 2018).</w:t>
      </w:r>
      <w:ins w:id="175" w:author="zenrunner" w:date="2019-03-26T19:57:00Z">
        <w:r w:rsidR="00C855BF">
          <w:rPr>
            <w:rFonts w:ascii="Times New Roman" w:hAnsi="Times New Roman"/>
            <w:sz w:val="24"/>
            <w:szCs w:val="24"/>
          </w:rPr>
          <w:t xml:space="preserve"> Ok concluding sentence – Collectively, these strategies ar</w:t>
        </w:r>
        <w:r w:rsidR="0033754D">
          <w:rPr>
            <w:rFonts w:ascii="Times New Roman" w:hAnsi="Times New Roman"/>
            <w:sz w:val="24"/>
            <w:szCs w:val="24"/>
          </w:rPr>
          <w:t>e relatively successfully but sustained drought across many years can be problematic?</w:t>
        </w:r>
      </w:ins>
    </w:p>
    <w:p w14:paraId="4D16C6EC" w14:textId="025FB33B" w:rsidR="00202574" w:rsidDel="00677F33" w:rsidRDefault="001D1A67">
      <w:pPr>
        <w:pStyle w:val="Body"/>
        <w:spacing w:line="480" w:lineRule="auto"/>
        <w:rPr>
          <w:del w:id="176" w:author="zenrunner" w:date="2019-03-26T19:59:00Z"/>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Drought tolerant plants are also capable of </w:t>
      </w:r>
      <w:del w:id="177" w:author="zenrunner" w:date="2019-03-26T19:58:00Z">
        <w:r w:rsidDel="00476673">
          <w:rPr>
            <w:rFonts w:ascii="Times New Roman" w:eastAsia="Times New Roman" w:hAnsi="Times New Roman" w:cs="Times New Roman"/>
            <w:sz w:val="24"/>
            <w:szCs w:val="24"/>
          </w:rPr>
          <w:delText xml:space="preserve">performing </w:delText>
        </w:r>
      </w:del>
      <w:ins w:id="178" w:author="zenrunner" w:date="2019-03-26T19:58:00Z">
        <w:r w:rsidR="00476673">
          <w:rPr>
            <w:rFonts w:ascii="Times New Roman" w:eastAsia="Times New Roman" w:hAnsi="Times New Roman" w:cs="Times New Roman"/>
            <w:sz w:val="24"/>
            <w:szCs w:val="24"/>
          </w:rPr>
          <w:t xml:space="preserve">using </w:t>
        </w:r>
      </w:ins>
      <w:r>
        <w:rPr>
          <w:rFonts w:ascii="Times New Roman" w:eastAsia="Times New Roman" w:hAnsi="Times New Roman" w:cs="Times New Roman"/>
          <w:sz w:val="24"/>
          <w:szCs w:val="24"/>
        </w:rPr>
        <w:t>seed dormancy</w:t>
      </w:r>
      <w:ins w:id="179" w:author="zenrunner" w:date="2019-03-26T19:58:00Z">
        <w:r w:rsidR="006B776B">
          <w:rPr>
            <w:rFonts w:ascii="Times New Roman" w:eastAsia="Times New Roman" w:hAnsi="Times New Roman" w:cs="Times New Roman"/>
            <w:sz w:val="24"/>
            <w:szCs w:val="24"/>
          </w:rPr>
          <w:t>.</w:t>
        </w:r>
      </w:ins>
      <w:del w:id="180" w:author="zenrunner" w:date="2019-03-26T19:58:00Z">
        <w:r w:rsidDel="006B776B">
          <w:rPr>
            <w:rFonts w:ascii="Times New Roman" w:eastAsia="Times New Roman" w:hAnsi="Times New Roman" w:cs="Times New Roman"/>
            <w:sz w:val="24"/>
            <w:szCs w:val="24"/>
          </w:rPr>
          <w:delText>;</w:delText>
        </w:r>
      </w:del>
      <w:r>
        <w:rPr>
          <w:rFonts w:ascii="Times New Roman" w:eastAsia="Times New Roman" w:hAnsi="Times New Roman" w:cs="Times New Roman"/>
          <w:sz w:val="24"/>
          <w:szCs w:val="24"/>
        </w:rPr>
        <w:t xml:space="preserve"> </w:t>
      </w:r>
      <w:del w:id="181" w:author="zenrunner" w:date="2019-03-26T19:58:00Z">
        <w:r w:rsidDel="006B776B">
          <w:rPr>
            <w:rFonts w:ascii="Times New Roman" w:eastAsia="Times New Roman" w:hAnsi="Times New Roman" w:cs="Times New Roman"/>
            <w:sz w:val="24"/>
            <w:szCs w:val="24"/>
          </w:rPr>
          <w:delText xml:space="preserve">once </w:delText>
        </w:r>
      </w:del>
      <w:ins w:id="182" w:author="zenrunner" w:date="2019-03-26T19:58:00Z">
        <w:r w:rsidR="006B776B">
          <w:rPr>
            <w:rFonts w:ascii="Times New Roman" w:eastAsia="Times New Roman" w:hAnsi="Times New Roman" w:cs="Times New Roman"/>
            <w:sz w:val="24"/>
            <w:szCs w:val="24"/>
          </w:rPr>
          <w:t xml:space="preserve">Once </w:t>
        </w:r>
      </w:ins>
      <w:r>
        <w:rPr>
          <w:rFonts w:ascii="Times New Roman" w:eastAsia="Times New Roman" w:hAnsi="Times New Roman" w:cs="Times New Roman"/>
          <w:sz w:val="24"/>
          <w:szCs w:val="24"/>
        </w:rPr>
        <w:t>dispersed, the seeds will remain in the soil and only germinate once sufficient levels of rainfall (gauged by soil moisture content) are detected</w:t>
      </w:r>
      <w:ins w:id="183" w:author="zenrunner" w:date="2019-03-26T19:58:00Z">
        <w:r w:rsidR="009B1AA3">
          <w:rPr>
            <w:rFonts w:ascii="Times New Roman" w:eastAsia="Times New Roman" w:hAnsi="Times New Roman" w:cs="Times New Roman"/>
            <w:sz w:val="24"/>
            <w:szCs w:val="24"/>
          </w:rPr>
          <w:t xml:space="preserve"> by the seeds</w:t>
        </w:r>
      </w:ins>
      <w:r>
        <w:rPr>
          <w:rFonts w:ascii="Times New Roman" w:eastAsia="Times New Roman" w:hAnsi="Times New Roman" w:cs="Times New Roman"/>
          <w:sz w:val="24"/>
          <w:szCs w:val="24"/>
        </w:rPr>
        <w:t xml:space="preserve"> (Keeley, 1991). This is a very successful strategy for evading </w:t>
      </w:r>
      <w:proofErr w:type="spellStart"/>
      <w:r>
        <w:rPr>
          <w:rFonts w:ascii="Times New Roman" w:eastAsia="Times New Roman" w:hAnsi="Times New Roman" w:cs="Times New Roman"/>
          <w:sz w:val="24"/>
          <w:szCs w:val="24"/>
        </w:rPr>
        <w:t>unfavourable</w:t>
      </w:r>
      <w:proofErr w:type="spellEnd"/>
      <w:r>
        <w:rPr>
          <w:rFonts w:ascii="Times New Roman" w:eastAsia="Times New Roman" w:hAnsi="Times New Roman" w:cs="Times New Roman"/>
          <w:sz w:val="24"/>
          <w:szCs w:val="24"/>
        </w:rPr>
        <w:t xml:space="preserve"> growing conditions</w:t>
      </w:r>
      <w:ins w:id="184" w:author="zenrunner" w:date="2019-03-26T19:58:00Z">
        <w:r w:rsidR="00D17272">
          <w:rPr>
            <w:rFonts w:ascii="Times New Roman" w:eastAsia="Times New Roman" w:hAnsi="Times New Roman" w:cs="Times New Roman"/>
            <w:sz w:val="24"/>
            <w:szCs w:val="24"/>
          </w:rPr>
          <w:t xml:space="preserve">. </w:t>
        </w:r>
      </w:ins>
      <w:del w:id="185" w:author="zenrunner" w:date="2019-03-26T19:58:00Z">
        <w:r w:rsidDel="00D17272">
          <w:rPr>
            <w:rFonts w:ascii="Times New Roman" w:eastAsia="Times New Roman" w:hAnsi="Times New Roman" w:cs="Times New Roman"/>
            <w:sz w:val="24"/>
            <w:szCs w:val="24"/>
          </w:rPr>
          <w:delText>, h</w:delText>
        </w:r>
      </w:del>
      <w:ins w:id="186" w:author="zenrunner" w:date="2019-03-26T19:58:00Z">
        <w:r w:rsidR="00D17272">
          <w:rPr>
            <w:rFonts w:ascii="Times New Roman" w:eastAsia="Times New Roman" w:hAnsi="Times New Roman" w:cs="Times New Roman"/>
            <w:sz w:val="24"/>
            <w:szCs w:val="24"/>
          </w:rPr>
          <w:t>H</w:t>
        </w:r>
      </w:ins>
      <w:r>
        <w:rPr>
          <w:rFonts w:ascii="Times New Roman" w:eastAsia="Times New Roman" w:hAnsi="Times New Roman" w:cs="Times New Roman"/>
          <w:sz w:val="24"/>
          <w:szCs w:val="24"/>
        </w:rPr>
        <w:t xml:space="preserve">owever over successive dry years, the viability of the seeds decreases, reducing the number of germinating seedlings once the drought is over (Harrison et al., 2015). This strategy is also susceptible to the timing of rain events. If a very large rain event occurs in the early winter months, but the successive months are plagued by low precipitation, only a minority of the germinated seedlings will survive to adulthood due to intense competition in the presence of extremely limited resources (Levine et al., 2011). </w:t>
      </w:r>
    </w:p>
    <w:p w14:paraId="7DDA1A55" w14:textId="4491F59A" w:rsidR="00202574" w:rsidRDefault="001D1A67">
      <w:pPr>
        <w:pStyle w:val="Body"/>
        <w:spacing w:line="480" w:lineRule="auto"/>
        <w:rPr>
          <w:rFonts w:ascii="Times New Roman" w:eastAsia="Times New Roman" w:hAnsi="Times New Roman" w:cs="Times New Roman"/>
          <w:sz w:val="24"/>
          <w:szCs w:val="24"/>
        </w:rPr>
      </w:pPr>
      <w:del w:id="187" w:author="zenrunner" w:date="2019-03-26T19:59:00Z">
        <w:r w:rsidDel="00677F33">
          <w:rPr>
            <w:rFonts w:ascii="Times New Roman" w:eastAsia="Times New Roman" w:hAnsi="Times New Roman" w:cs="Times New Roman"/>
            <w:sz w:val="24"/>
            <w:szCs w:val="24"/>
          </w:rPr>
          <w:tab/>
        </w:r>
      </w:del>
      <w:r>
        <w:rPr>
          <w:rFonts w:ascii="Times New Roman" w:eastAsia="Times New Roman" w:hAnsi="Times New Roman" w:cs="Times New Roman"/>
          <w:sz w:val="24"/>
          <w:szCs w:val="24"/>
        </w:rPr>
        <w:t xml:space="preserve">With impending anthropogenic driven climate change, the frequency and severity of droughts is expected to increase in future years. It is predicted that over the next 80 years average precipitation in Southern California will decrease by a maximum of 10%, combined with a </w:t>
      </w:r>
      <w:proofErr w:type="gramStart"/>
      <w:r>
        <w:rPr>
          <w:rFonts w:ascii="Times New Roman" w:eastAsia="Times New Roman" w:hAnsi="Times New Roman" w:cs="Times New Roman"/>
          <w:sz w:val="24"/>
          <w:szCs w:val="24"/>
        </w:rPr>
        <w:t>1-3 degree</w:t>
      </w:r>
      <w:proofErr w:type="gramEnd"/>
      <w:r>
        <w:rPr>
          <w:rFonts w:ascii="Times New Roman" w:eastAsia="Times New Roman" w:hAnsi="Times New Roman" w:cs="Times New Roman"/>
          <w:sz w:val="24"/>
          <w:szCs w:val="24"/>
        </w:rPr>
        <w:t xml:space="preserve"> Celsius increase in average temperatures (IPCC AR5, 2014). Novel restoration tactics therefore must be explored in order to mitigate future ecological damage to plant communities of Southern California. </w:t>
      </w:r>
      <w:ins w:id="188" w:author="zenrunner" w:date="2019-03-26T19:59:00Z">
        <w:r w:rsidR="007553F1">
          <w:rPr>
            <w:rFonts w:ascii="Times New Roman" w:eastAsia="Times New Roman" w:hAnsi="Times New Roman" w:cs="Times New Roman"/>
            <w:sz w:val="24"/>
            <w:szCs w:val="24"/>
          </w:rPr>
          <w:t>Consequently, understanding the sensitivity to drought by native species is a critical research topic for restoration and protection of natives.</w:t>
        </w:r>
      </w:ins>
    </w:p>
    <w:p w14:paraId="3331347A" w14:textId="60565545" w:rsidR="00202574" w:rsidRDefault="001D1A67">
      <w:pPr>
        <w:pStyle w:val="Body"/>
        <w:spacing w:line="480" w:lineRule="auto"/>
        <w:rPr>
          <w:rFonts w:ascii="Times New Roman" w:eastAsia="Times New Roman" w:hAnsi="Times New Roman" w:cs="Times New Roman"/>
          <w:b/>
          <w:bCs/>
          <w:sz w:val="24"/>
          <w:szCs w:val="24"/>
        </w:rPr>
      </w:pPr>
      <w:del w:id="189" w:author="bbbbling@gmail.com [4]" w:date="2019-03-27T15:09:00Z">
        <w:r w:rsidDel="00025F48">
          <w:rPr>
            <w:rFonts w:ascii="Times New Roman" w:hAnsi="Times New Roman"/>
            <w:b/>
            <w:bCs/>
            <w:sz w:val="24"/>
            <w:szCs w:val="24"/>
          </w:rPr>
          <w:lastRenderedPageBreak/>
          <w:delText xml:space="preserve">The Californian </w:delText>
        </w:r>
      </w:del>
      <w:ins w:id="190" w:author="bbbbling@gmail.com [4]" w:date="2019-03-27T15:09:00Z">
        <w:r w:rsidR="00025F48">
          <w:rPr>
            <w:rFonts w:ascii="Times New Roman" w:hAnsi="Times New Roman"/>
            <w:b/>
            <w:bCs/>
            <w:sz w:val="24"/>
            <w:szCs w:val="24"/>
          </w:rPr>
          <w:t>Exotic plant invasions</w:t>
        </w:r>
      </w:ins>
      <w:del w:id="191" w:author="bbbbling@gmail.com [4]" w:date="2019-03-27T15:10:00Z">
        <w:r w:rsidDel="00025F48">
          <w:rPr>
            <w:rFonts w:ascii="Times New Roman" w:hAnsi="Times New Roman"/>
            <w:b/>
            <w:bCs/>
            <w:sz w:val="24"/>
            <w:szCs w:val="24"/>
          </w:rPr>
          <w:delText>Invasion</w:delText>
        </w:r>
      </w:del>
      <w:ins w:id="192" w:author="bbbbling@gmail.com [4]" w:date="2019-03-27T15:10:00Z">
        <w:r w:rsidR="00025F48">
          <w:rPr>
            <w:rFonts w:ascii="Times New Roman" w:hAnsi="Times New Roman"/>
            <w:b/>
            <w:bCs/>
            <w:sz w:val="24"/>
            <w:szCs w:val="24"/>
          </w:rPr>
          <w:t xml:space="preserve"> in</w:t>
        </w:r>
      </w:ins>
      <w:ins w:id="193" w:author="bbbbling@gmail.com [4]" w:date="2019-03-27T15:09:00Z">
        <w:r w:rsidR="00025F48">
          <w:rPr>
            <w:rFonts w:ascii="Times New Roman" w:hAnsi="Times New Roman"/>
            <w:b/>
            <w:bCs/>
            <w:sz w:val="24"/>
            <w:szCs w:val="24"/>
          </w:rPr>
          <w:t xml:space="preserve"> California</w:t>
        </w:r>
      </w:ins>
    </w:p>
    <w:p w14:paraId="01B70111" w14:textId="1090ED1A" w:rsidR="00202574" w:rsidRDefault="001D1A67">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b/>
      </w:r>
      <w:r>
        <w:rPr>
          <w:rFonts w:ascii="Times New Roman" w:hAnsi="Times New Roman"/>
          <w:sz w:val="24"/>
          <w:szCs w:val="24"/>
        </w:rPr>
        <w:t>The spread of exotic plant species has rapidly increased over the course of the last few centuries</w:t>
      </w:r>
      <w:del w:id="194" w:author="zenrunner" w:date="2019-03-26T20:00:00Z">
        <w:r w:rsidDel="00B727B4">
          <w:rPr>
            <w:rFonts w:ascii="Times New Roman" w:hAnsi="Times New Roman"/>
            <w:sz w:val="24"/>
            <w:szCs w:val="24"/>
          </w:rPr>
          <w:delText>,</w:delText>
        </w:r>
      </w:del>
      <w:r>
        <w:rPr>
          <w:rFonts w:ascii="Times New Roman" w:hAnsi="Times New Roman"/>
          <w:sz w:val="24"/>
          <w:szCs w:val="24"/>
        </w:rPr>
        <w:t xml:space="preserve"> primarily due to the rapid geographic expansion of human populations (</w:t>
      </w:r>
      <w:proofErr w:type="spellStart"/>
      <w:r>
        <w:rPr>
          <w:rFonts w:ascii="Times New Roman" w:hAnsi="Times New Roman"/>
          <w:sz w:val="24"/>
          <w:szCs w:val="24"/>
        </w:rPr>
        <w:t>Salo</w:t>
      </w:r>
      <w:proofErr w:type="spellEnd"/>
      <w:r>
        <w:rPr>
          <w:rFonts w:ascii="Times New Roman" w:hAnsi="Times New Roman"/>
          <w:sz w:val="24"/>
          <w:szCs w:val="24"/>
        </w:rPr>
        <w:t>, 2005). The dispersal of these species has been both intentional (for ornamental purposes) and accidental (propagules being unknowingly transported from one location to the next). An exotic species is simply defined as a non-native species (</w:t>
      </w:r>
      <w:proofErr w:type="spellStart"/>
      <w:r>
        <w:rPr>
          <w:rFonts w:ascii="Times New Roman" w:hAnsi="Times New Roman"/>
          <w:sz w:val="24"/>
          <w:szCs w:val="24"/>
        </w:rPr>
        <w:t>Pysek</w:t>
      </w:r>
      <w:proofErr w:type="spellEnd"/>
      <w:r>
        <w:rPr>
          <w:rFonts w:ascii="Times New Roman" w:hAnsi="Times New Roman"/>
          <w:sz w:val="24"/>
          <w:szCs w:val="24"/>
        </w:rPr>
        <w:t xml:space="preserve"> et al., 2017). In some cases, these exotic species become established (also known as naturalized) and impose no threats to the native community. However, if the exotic species is observed to impose negative impacts on the native environment, then it is deemed an invasive species (</w:t>
      </w:r>
      <w:proofErr w:type="spellStart"/>
      <w:r>
        <w:rPr>
          <w:rFonts w:ascii="Times New Roman" w:hAnsi="Times New Roman"/>
          <w:sz w:val="24"/>
          <w:szCs w:val="24"/>
        </w:rPr>
        <w:t>Pysek</w:t>
      </w:r>
      <w:proofErr w:type="spellEnd"/>
      <w:r>
        <w:rPr>
          <w:rFonts w:ascii="Times New Roman" w:hAnsi="Times New Roman"/>
          <w:sz w:val="24"/>
          <w:szCs w:val="24"/>
        </w:rPr>
        <w:t xml:space="preserve"> et al., 2017).  Invasive plant species have been observed to cause rapid shifts in the ecological composition of the native ecosystems in which they invade. California contains 1753 naturalized exotic plant species; the greatest number of any region in the world (</w:t>
      </w:r>
      <w:proofErr w:type="spellStart"/>
      <w:r>
        <w:rPr>
          <w:rFonts w:ascii="Times New Roman" w:hAnsi="Times New Roman"/>
          <w:sz w:val="24"/>
          <w:szCs w:val="24"/>
        </w:rPr>
        <w:t>Pysek</w:t>
      </w:r>
      <w:proofErr w:type="spellEnd"/>
      <w:r>
        <w:rPr>
          <w:rFonts w:ascii="Times New Roman" w:hAnsi="Times New Roman"/>
          <w:sz w:val="24"/>
          <w:szCs w:val="24"/>
        </w:rPr>
        <w:t xml:space="preserve"> et al., 2017). Of those naturalized exotic plant species, an estimated 209 are invasive (</w:t>
      </w:r>
      <w:proofErr w:type="spellStart"/>
      <w:r>
        <w:rPr>
          <w:rFonts w:ascii="Times New Roman" w:hAnsi="Times New Roman"/>
          <w:sz w:val="24"/>
          <w:szCs w:val="24"/>
        </w:rPr>
        <w:t>Pysek</w:t>
      </w:r>
      <w:proofErr w:type="spellEnd"/>
      <w:r>
        <w:rPr>
          <w:rFonts w:ascii="Times New Roman" w:hAnsi="Times New Roman"/>
          <w:sz w:val="24"/>
          <w:szCs w:val="24"/>
        </w:rPr>
        <w:t xml:space="preserve"> et al., 2017). The majority of the invasive plant species of California </w:t>
      </w:r>
      <w:ins w:id="195" w:author="zenrunner" w:date="2019-03-26T20:00:00Z">
        <w:r w:rsidR="00755BE8">
          <w:rPr>
            <w:rFonts w:ascii="Times New Roman" w:hAnsi="Times New Roman"/>
            <w:sz w:val="24"/>
            <w:szCs w:val="24"/>
          </w:rPr>
          <w:t xml:space="preserve">have </w:t>
        </w:r>
      </w:ins>
      <w:r>
        <w:rPr>
          <w:rFonts w:ascii="Times New Roman" w:hAnsi="Times New Roman"/>
          <w:sz w:val="24"/>
          <w:szCs w:val="24"/>
        </w:rPr>
        <w:t>originated from Eurasia and Northern Africa; 71% (</w:t>
      </w:r>
      <w:proofErr w:type="spellStart"/>
      <w:r>
        <w:rPr>
          <w:rFonts w:ascii="Times New Roman" w:hAnsi="Times New Roman"/>
          <w:sz w:val="24"/>
          <w:szCs w:val="24"/>
        </w:rPr>
        <w:t>Rejmanek</w:t>
      </w:r>
      <w:proofErr w:type="spellEnd"/>
      <w:r>
        <w:rPr>
          <w:rFonts w:ascii="Times New Roman" w:hAnsi="Times New Roman"/>
          <w:sz w:val="24"/>
          <w:szCs w:val="24"/>
        </w:rPr>
        <w:t xml:space="preserve"> and Randall, 1994). The invasive species </w:t>
      </w:r>
      <w:del w:id="196" w:author="zenrunner" w:date="2019-03-26T20:00:00Z">
        <w:r w:rsidDel="00036649">
          <w:rPr>
            <w:rFonts w:ascii="Times New Roman" w:hAnsi="Times New Roman"/>
            <w:sz w:val="24"/>
            <w:szCs w:val="24"/>
          </w:rPr>
          <w:delText xml:space="preserve">which </w:delText>
        </w:r>
      </w:del>
      <w:ins w:id="197" w:author="zenrunner" w:date="2019-03-26T20:00:00Z">
        <w:r w:rsidR="00036649">
          <w:rPr>
            <w:rFonts w:ascii="Times New Roman" w:hAnsi="Times New Roman"/>
            <w:sz w:val="24"/>
            <w:szCs w:val="24"/>
          </w:rPr>
          <w:t xml:space="preserve">that </w:t>
        </w:r>
      </w:ins>
      <w:r>
        <w:rPr>
          <w:rFonts w:ascii="Times New Roman" w:hAnsi="Times New Roman"/>
          <w:sz w:val="24"/>
          <w:szCs w:val="24"/>
        </w:rPr>
        <w:t>originated from Eurasia and Northern Africa are also the most successful invasive plant species in California due to the similar climatic regime of the Mediterranean; the invading plants are not forced to overcome a significant climatic barrier</w:t>
      </w:r>
      <w:ins w:id="198" w:author="zenrunner" w:date="2019-03-26T20:01:00Z">
        <w:r w:rsidR="00EE1F23">
          <w:rPr>
            <w:rFonts w:ascii="Times New Roman" w:hAnsi="Times New Roman"/>
            <w:sz w:val="24"/>
            <w:szCs w:val="24"/>
          </w:rPr>
          <w:t xml:space="preserve"> such as novel climate</w:t>
        </w:r>
      </w:ins>
      <w:r>
        <w:rPr>
          <w:rFonts w:ascii="Times New Roman" w:hAnsi="Times New Roman"/>
          <w:sz w:val="24"/>
          <w:szCs w:val="24"/>
        </w:rPr>
        <w:t xml:space="preserve"> (</w:t>
      </w:r>
      <w:proofErr w:type="spellStart"/>
      <w:r>
        <w:rPr>
          <w:rFonts w:ascii="Times New Roman" w:hAnsi="Times New Roman"/>
          <w:sz w:val="24"/>
          <w:szCs w:val="24"/>
        </w:rPr>
        <w:t>Rejmanek</w:t>
      </w:r>
      <w:proofErr w:type="spellEnd"/>
      <w:r>
        <w:rPr>
          <w:rFonts w:ascii="Times New Roman" w:hAnsi="Times New Roman"/>
          <w:sz w:val="24"/>
          <w:szCs w:val="24"/>
        </w:rPr>
        <w:t xml:space="preserve"> and Randall, 1994). </w:t>
      </w:r>
      <w:del w:id="199" w:author="zenrunner" w:date="2019-03-26T20:01:00Z">
        <w:r w:rsidDel="00CA09EF">
          <w:rPr>
            <w:rFonts w:ascii="Times New Roman" w:hAnsi="Times New Roman"/>
            <w:sz w:val="24"/>
            <w:szCs w:val="24"/>
          </w:rPr>
          <w:delText>Although, t</w:delText>
        </w:r>
      </w:del>
      <w:ins w:id="200" w:author="zenrunner" w:date="2019-03-26T20:01:00Z">
        <w:r w:rsidR="00CA09EF">
          <w:rPr>
            <w:rFonts w:ascii="Times New Roman" w:hAnsi="Times New Roman"/>
            <w:sz w:val="24"/>
            <w:szCs w:val="24"/>
          </w:rPr>
          <w:t>T</w:t>
        </w:r>
      </w:ins>
      <w:r>
        <w:rPr>
          <w:rFonts w:ascii="Times New Roman" w:hAnsi="Times New Roman"/>
          <w:sz w:val="24"/>
          <w:szCs w:val="24"/>
        </w:rPr>
        <w:t xml:space="preserve">he rate of introduction of exotic plant species has dramatically declined over recent decades, </w:t>
      </w:r>
      <w:ins w:id="201" w:author="zenrunner" w:date="2019-03-26T20:01:00Z">
        <w:r w:rsidR="00CA09EF">
          <w:rPr>
            <w:rFonts w:ascii="Times New Roman" w:hAnsi="Times New Roman"/>
            <w:sz w:val="24"/>
            <w:szCs w:val="24"/>
          </w:rPr>
          <w:t xml:space="preserve">but </w:t>
        </w:r>
      </w:ins>
      <w:r>
        <w:rPr>
          <w:rFonts w:ascii="Times New Roman" w:hAnsi="Times New Roman"/>
          <w:sz w:val="24"/>
          <w:szCs w:val="24"/>
        </w:rPr>
        <w:t xml:space="preserve">the geographical ranges of established invasive plant species </w:t>
      </w:r>
      <w:ins w:id="202" w:author="zenrunner" w:date="2019-03-26T20:01:00Z">
        <w:r w:rsidR="00CA09EF">
          <w:rPr>
            <w:rFonts w:ascii="Times New Roman" w:hAnsi="Times New Roman"/>
            <w:sz w:val="24"/>
            <w:szCs w:val="24"/>
          </w:rPr>
          <w:t xml:space="preserve">still continues to </w:t>
        </w:r>
      </w:ins>
      <w:del w:id="203" w:author="zenrunner" w:date="2019-03-26T20:01:00Z">
        <w:r w:rsidDel="00CA09EF">
          <w:rPr>
            <w:rFonts w:ascii="Times New Roman" w:hAnsi="Times New Roman"/>
            <w:sz w:val="24"/>
            <w:szCs w:val="24"/>
          </w:rPr>
          <w:delText xml:space="preserve">have been </w:delText>
        </w:r>
      </w:del>
      <w:r>
        <w:rPr>
          <w:rFonts w:ascii="Times New Roman" w:hAnsi="Times New Roman"/>
          <w:sz w:val="24"/>
          <w:szCs w:val="24"/>
        </w:rPr>
        <w:t>rapidly expand</w:t>
      </w:r>
      <w:del w:id="204" w:author="zenrunner" w:date="2019-03-26T20:01:00Z">
        <w:r w:rsidDel="00CA09EF">
          <w:rPr>
            <w:rFonts w:ascii="Times New Roman" w:hAnsi="Times New Roman"/>
            <w:sz w:val="24"/>
            <w:szCs w:val="24"/>
          </w:rPr>
          <w:delText>ing</w:delText>
        </w:r>
      </w:del>
      <w:r>
        <w:rPr>
          <w:rFonts w:ascii="Times New Roman" w:hAnsi="Times New Roman"/>
          <w:sz w:val="24"/>
          <w:szCs w:val="24"/>
        </w:rPr>
        <w:t xml:space="preserve"> since their introduction into California (</w:t>
      </w:r>
      <w:proofErr w:type="spellStart"/>
      <w:r>
        <w:rPr>
          <w:rFonts w:ascii="Times New Roman" w:hAnsi="Times New Roman"/>
          <w:sz w:val="24"/>
          <w:szCs w:val="24"/>
        </w:rPr>
        <w:t>Rejmanek</w:t>
      </w:r>
      <w:proofErr w:type="spellEnd"/>
      <w:r>
        <w:rPr>
          <w:rFonts w:ascii="Times New Roman" w:hAnsi="Times New Roman"/>
          <w:sz w:val="24"/>
          <w:szCs w:val="24"/>
        </w:rPr>
        <w:t xml:space="preserve"> and Randall, 1994). This rapid expansion </w:t>
      </w:r>
      <w:del w:id="205" w:author="zenrunner" w:date="2019-03-26T20:01:00Z">
        <w:r w:rsidDel="00770CE1">
          <w:rPr>
            <w:rFonts w:ascii="Times New Roman" w:hAnsi="Times New Roman"/>
            <w:sz w:val="24"/>
            <w:szCs w:val="24"/>
          </w:rPr>
          <w:delText>has crowded</w:delText>
        </w:r>
      </w:del>
      <w:ins w:id="206" w:author="zenrunner" w:date="2019-03-26T20:01:00Z">
        <w:r w:rsidR="00770CE1">
          <w:rPr>
            <w:rFonts w:ascii="Times New Roman" w:hAnsi="Times New Roman"/>
            <w:sz w:val="24"/>
            <w:szCs w:val="24"/>
          </w:rPr>
          <w:t>displaces</w:t>
        </w:r>
      </w:ins>
      <w:r>
        <w:rPr>
          <w:rFonts w:ascii="Times New Roman" w:hAnsi="Times New Roman"/>
          <w:sz w:val="24"/>
          <w:szCs w:val="24"/>
        </w:rPr>
        <w:t xml:space="preserve"> </w:t>
      </w:r>
      <w:del w:id="207" w:author="zenrunner" w:date="2019-03-26T20:01:00Z">
        <w:r w:rsidDel="00770CE1">
          <w:rPr>
            <w:rFonts w:ascii="Times New Roman" w:hAnsi="Times New Roman"/>
            <w:sz w:val="24"/>
            <w:szCs w:val="24"/>
          </w:rPr>
          <w:delText xml:space="preserve">out </w:delText>
        </w:r>
      </w:del>
      <w:r>
        <w:rPr>
          <w:rFonts w:ascii="Times New Roman" w:hAnsi="Times New Roman"/>
          <w:sz w:val="24"/>
          <w:szCs w:val="24"/>
        </w:rPr>
        <w:t>native plant populations, leaving many ecosystems, particularly in Southern coastal California, with low native species richness (</w:t>
      </w:r>
      <w:proofErr w:type="spellStart"/>
      <w:r>
        <w:rPr>
          <w:rFonts w:ascii="Times New Roman" w:hAnsi="Times New Roman"/>
          <w:sz w:val="24"/>
          <w:szCs w:val="24"/>
        </w:rPr>
        <w:t>Salo</w:t>
      </w:r>
      <w:proofErr w:type="spellEnd"/>
      <w:r>
        <w:rPr>
          <w:rFonts w:ascii="Times New Roman" w:hAnsi="Times New Roman"/>
          <w:sz w:val="24"/>
          <w:szCs w:val="24"/>
        </w:rPr>
        <w:t xml:space="preserve">, 2005). </w:t>
      </w:r>
    </w:p>
    <w:p w14:paraId="64B0AD5C" w14:textId="01290CB4" w:rsidR="00202574" w:rsidDel="00790969" w:rsidRDefault="001D1A67">
      <w:pPr>
        <w:pStyle w:val="Body"/>
        <w:spacing w:line="480" w:lineRule="auto"/>
        <w:rPr>
          <w:del w:id="208" w:author="zenrunner" w:date="2019-03-26T20:04:00Z"/>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Red brome (</w:t>
      </w:r>
      <w:r>
        <w:rPr>
          <w:rFonts w:ascii="Times New Roman" w:hAnsi="Times New Roman"/>
          <w:i/>
          <w:iCs/>
          <w:sz w:val="24"/>
          <w:szCs w:val="24"/>
          <w:lang w:val="it-IT"/>
        </w:rPr>
        <w:t>Bromus madritensis</w:t>
      </w:r>
      <w:r>
        <w:rPr>
          <w:rFonts w:ascii="Times New Roman" w:hAnsi="Times New Roman"/>
          <w:sz w:val="24"/>
          <w:szCs w:val="24"/>
          <w:lang w:val="pt-PT"/>
        </w:rPr>
        <w:t xml:space="preserve"> subs</w:t>
      </w:r>
      <w:proofErr w:type="spellStart"/>
      <w:r>
        <w:rPr>
          <w:rFonts w:ascii="Times New Roman" w:hAnsi="Times New Roman"/>
          <w:sz w:val="24"/>
          <w:szCs w:val="24"/>
        </w:rPr>
        <w:t>pecies</w:t>
      </w:r>
      <w:proofErr w:type="spellEnd"/>
      <w:r>
        <w:rPr>
          <w:rFonts w:ascii="Times New Roman" w:hAnsi="Times New Roman"/>
          <w:sz w:val="24"/>
          <w:szCs w:val="24"/>
        </w:rPr>
        <w:t xml:space="preserve"> </w:t>
      </w:r>
      <w:r>
        <w:rPr>
          <w:rFonts w:ascii="Times New Roman" w:hAnsi="Times New Roman"/>
          <w:i/>
          <w:iCs/>
          <w:sz w:val="24"/>
          <w:szCs w:val="24"/>
          <w:lang w:val="de-DE"/>
        </w:rPr>
        <w:t>rubens</w:t>
      </w:r>
      <w:r>
        <w:rPr>
          <w:rFonts w:ascii="Times New Roman" w:hAnsi="Times New Roman"/>
          <w:sz w:val="24"/>
          <w:szCs w:val="24"/>
        </w:rPr>
        <w:t xml:space="preserve">), is a winter annual grass part of the </w:t>
      </w:r>
      <w:proofErr w:type="spellStart"/>
      <w:r>
        <w:rPr>
          <w:rFonts w:ascii="Times New Roman" w:hAnsi="Times New Roman"/>
          <w:sz w:val="24"/>
          <w:szCs w:val="24"/>
        </w:rPr>
        <w:t>Poaceae</w:t>
      </w:r>
      <w:proofErr w:type="spellEnd"/>
      <w:r>
        <w:rPr>
          <w:rFonts w:ascii="Times New Roman" w:hAnsi="Times New Roman"/>
          <w:sz w:val="24"/>
          <w:szCs w:val="24"/>
        </w:rPr>
        <w:t xml:space="preserve"> family</w:t>
      </w:r>
      <w:ins w:id="209" w:author="zenrunner" w:date="2019-03-26T20:02:00Z">
        <w:r w:rsidR="005D5C0E">
          <w:rPr>
            <w:rFonts w:ascii="Times New Roman" w:hAnsi="Times New Roman"/>
            <w:sz w:val="24"/>
            <w:szCs w:val="24"/>
          </w:rPr>
          <w:t xml:space="preserve">. It </w:t>
        </w:r>
        <w:r w:rsidR="00B301EE">
          <w:rPr>
            <w:rFonts w:ascii="Times New Roman" w:hAnsi="Times New Roman"/>
            <w:sz w:val="24"/>
            <w:szCs w:val="24"/>
          </w:rPr>
          <w:t>average</w:t>
        </w:r>
      </w:ins>
      <w:del w:id="210" w:author="zenrunner" w:date="2019-03-26T20:02:00Z">
        <w:r w:rsidDel="005D5C0E">
          <w:rPr>
            <w:rFonts w:ascii="Times New Roman" w:hAnsi="Times New Roman"/>
            <w:sz w:val="24"/>
            <w:szCs w:val="24"/>
          </w:rPr>
          <w:delText xml:space="preserve">, with </w:delText>
        </w:r>
        <w:r w:rsidDel="00B301EE">
          <w:rPr>
            <w:rFonts w:ascii="Times New Roman" w:hAnsi="Times New Roman"/>
            <w:sz w:val="24"/>
            <w:szCs w:val="24"/>
          </w:rPr>
          <w:delText>an average</w:delText>
        </w:r>
      </w:del>
      <w:r>
        <w:rPr>
          <w:rFonts w:ascii="Times New Roman" w:hAnsi="Times New Roman"/>
          <w:sz w:val="24"/>
          <w:szCs w:val="24"/>
        </w:rPr>
        <w:t xml:space="preserve"> height</w:t>
      </w:r>
      <w:ins w:id="211" w:author="zenrunner" w:date="2019-03-26T20:02:00Z">
        <w:r w:rsidR="00B301EE">
          <w:rPr>
            <w:rFonts w:ascii="Times New Roman" w:hAnsi="Times New Roman"/>
            <w:sz w:val="24"/>
            <w:szCs w:val="24"/>
          </w:rPr>
          <w:t>s range from</w:t>
        </w:r>
      </w:ins>
      <w:del w:id="212" w:author="zenrunner" w:date="2019-03-26T20:02:00Z">
        <w:r w:rsidDel="00B301EE">
          <w:rPr>
            <w:rFonts w:ascii="Times New Roman" w:hAnsi="Times New Roman"/>
            <w:sz w:val="24"/>
            <w:szCs w:val="24"/>
          </w:rPr>
          <w:delText xml:space="preserve"> of</w:delText>
        </w:r>
      </w:del>
      <w:r>
        <w:rPr>
          <w:rFonts w:ascii="Times New Roman" w:hAnsi="Times New Roman"/>
          <w:sz w:val="24"/>
          <w:szCs w:val="24"/>
        </w:rPr>
        <w:t xml:space="preserve"> 20cm to 70cm</w:t>
      </w:r>
      <w:del w:id="213" w:author="zenrunner" w:date="2019-03-26T20:02:00Z">
        <w:r w:rsidDel="00B301EE">
          <w:rPr>
            <w:rFonts w:ascii="Times New Roman" w:hAnsi="Times New Roman"/>
            <w:sz w:val="24"/>
            <w:szCs w:val="24"/>
          </w:rPr>
          <w:delText>,</w:delText>
        </w:r>
      </w:del>
      <w:ins w:id="214" w:author="zenrunner" w:date="2019-03-26T20:02:00Z">
        <w:r w:rsidR="00A11F98">
          <w:rPr>
            <w:rFonts w:ascii="Times New Roman" w:hAnsi="Times New Roman"/>
            <w:sz w:val="24"/>
            <w:szCs w:val="24"/>
          </w:rPr>
          <w:t xml:space="preserve">, and it is </w:t>
        </w:r>
      </w:ins>
      <w:del w:id="215" w:author="zenrunner" w:date="2019-03-26T20:02:00Z">
        <w:r w:rsidDel="00A11F98">
          <w:rPr>
            <w:rFonts w:ascii="Times New Roman" w:hAnsi="Times New Roman"/>
            <w:sz w:val="24"/>
            <w:szCs w:val="24"/>
          </w:rPr>
          <w:delText xml:space="preserve"> </w:delText>
        </w:r>
      </w:del>
      <w:r>
        <w:rPr>
          <w:rFonts w:ascii="Times New Roman" w:hAnsi="Times New Roman"/>
          <w:sz w:val="24"/>
          <w:szCs w:val="24"/>
        </w:rPr>
        <w:t>native to the Mediterranean. It has rapidly invaded both disturbed and undisturbed habitats in the Mojave Desert, San Joaquin Valley</w:t>
      </w:r>
      <w:ins w:id="216" w:author="zenrunner" w:date="2019-03-26T20:02:00Z">
        <w:r w:rsidR="00844EE3">
          <w:rPr>
            <w:rFonts w:ascii="Times New Roman" w:hAnsi="Times New Roman"/>
            <w:sz w:val="24"/>
            <w:szCs w:val="24"/>
          </w:rPr>
          <w:t>,</w:t>
        </w:r>
      </w:ins>
      <w:r>
        <w:rPr>
          <w:rFonts w:ascii="Times New Roman" w:hAnsi="Times New Roman"/>
          <w:sz w:val="24"/>
          <w:szCs w:val="24"/>
        </w:rPr>
        <w:t xml:space="preserve"> and chaparral environments along the coastline of Southern California (</w:t>
      </w:r>
      <w:proofErr w:type="spellStart"/>
      <w:r>
        <w:rPr>
          <w:rFonts w:ascii="Times New Roman" w:hAnsi="Times New Roman"/>
          <w:sz w:val="24"/>
          <w:szCs w:val="24"/>
        </w:rPr>
        <w:t>Salo</w:t>
      </w:r>
      <w:proofErr w:type="spellEnd"/>
      <w:r>
        <w:rPr>
          <w:rFonts w:ascii="Times New Roman" w:hAnsi="Times New Roman"/>
          <w:sz w:val="24"/>
          <w:szCs w:val="24"/>
        </w:rPr>
        <w:t xml:space="preserve">, 2005). Red brome is highly competitive and </w:t>
      </w:r>
      <w:del w:id="217" w:author="zenrunner" w:date="2019-03-26T20:02:00Z">
        <w:r w:rsidDel="00735031">
          <w:rPr>
            <w:rFonts w:ascii="Times New Roman" w:hAnsi="Times New Roman"/>
            <w:sz w:val="24"/>
            <w:szCs w:val="24"/>
          </w:rPr>
          <w:delText>has been observed to</w:delText>
        </w:r>
      </w:del>
      <w:ins w:id="218" w:author="zenrunner" w:date="2019-03-26T20:02:00Z">
        <w:r w:rsidR="00735031">
          <w:rPr>
            <w:rFonts w:ascii="Times New Roman" w:hAnsi="Times New Roman"/>
            <w:sz w:val="24"/>
            <w:szCs w:val="24"/>
          </w:rPr>
          <w:t>can</w:t>
        </w:r>
      </w:ins>
      <w:r>
        <w:rPr>
          <w:rFonts w:ascii="Times New Roman" w:hAnsi="Times New Roman"/>
          <w:sz w:val="24"/>
          <w:szCs w:val="24"/>
        </w:rPr>
        <w:t xml:space="preserve"> extirpate both native annual and perennial plants in southern Californian ecosystems (</w:t>
      </w:r>
      <w:proofErr w:type="spellStart"/>
      <w:r>
        <w:rPr>
          <w:rFonts w:ascii="Times New Roman" w:hAnsi="Times New Roman"/>
          <w:sz w:val="24"/>
          <w:szCs w:val="24"/>
        </w:rPr>
        <w:t>Salo</w:t>
      </w:r>
      <w:proofErr w:type="spellEnd"/>
      <w:r>
        <w:rPr>
          <w:rFonts w:ascii="Times New Roman" w:hAnsi="Times New Roman"/>
          <w:sz w:val="24"/>
          <w:szCs w:val="24"/>
        </w:rPr>
        <w:t>, 2005). This competitive advantage arises from a suite of botanical traits. Firstly, red brome extracts soil moisture at a much faster rate than native plants</w:t>
      </w:r>
      <w:del w:id="219" w:author="zenrunner" w:date="2019-03-26T20:03:00Z">
        <w:r w:rsidDel="00DE6249">
          <w:rPr>
            <w:rFonts w:ascii="Times New Roman" w:hAnsi="Times New Roman"/>
            <w:sz w:val="24"/>
            <w:szCs w:val="24"/>
          </w:rPr>
          <w:delText>,</w:delText>
        </w:r>
      </w:del>
      <w:r>
        <w:rPr>
          <w:rFonts w:ascii="Times New Roman" w:hAnsi="Times New Roman"/>
          <w:sz w:val="24"/>
          <w:szCs w:val="24"/>
        </w:rPr>
        <w:t xml:space="preserve"> allowing it to germinate before the native plant community once the winter rains begin (</w:t>
      </w:r>
      <w:proofErr w:type="spellStart"/>
      <w:r>
        <w:rPr>
          <w:rFonts w:ascii="Times New Roman" w:hAnsi="Times New Roman"/>
          <w:sz w:val="24"/>
          <w:szCs w:val="24"/>
        </w:rPr>
        <w:t>DeFalco</w:t>
      </w:r>
      <w:proofErr w:type="spellEnd"/>
      <w:r>
        <w:rPr>
          <w:rFonts w:ascii="Times New Roman" w:hAnsi="Times New Roman"/>
          <w:sz w:val="24"/>
          <w:szCs w:val="24"/>
        </w:rPr>
        <w:t xml:space="preserve"> et al., 2003). Secondly, red brome is capable of extracting greater quantities of soil nitrogen</w:t>
      </w:r>
      <w:ins w:id="220" w:author="zenrunner" w:date="2019-03-26T20:03:00Z">
        <w:r w:rsidR="0031023E">
          <w:rPr>
            <w:rFonts w:ascii="Times New Roman" w:hAnsi="Times New Roman"/>
            <w:sz w:val="24"/>
            <w:szCs w:val="24"/>
          </w:rPr>
          <w:t xml:space="preserve"> relative to</w:t>
        </w:r>
      </w:ins>
      <w:del w:id="221" w:author="zenrunner" w:date="2019-03-26T20:03:00Z">
        <w:r w:rsidDel="0031023E">
          <w:rPr>
            <w:rFonts w:ascii="Times New Roman" w:hAnsi="Times New Roman"/>
            <w:sz w:val="24"/>
            <w:szCs w:val="24"/>
          </w:rPr>
          <w:delText xml:space="preserve"> than the</w:delText>
        </w:r>
      </w:del>
      <w:r>
        <w:rPr>
          <w:rFonts w:ascii="Times New Roman" w:hAnsi="Times New Roman"/>
          <w:sz w:val="24"/>
          <w:szCs w:val="24"/>
        </w:rPr>
        <w:t xml:space="preserve"> native plants. This allows red brome to invest greater amounts of nutrients into biomass production and in turn</w:t>
      </w:r>
      <w:ins w:id="222" w:author="zenrunner" w:date="2019-03-26T20:03:00Z">
        <w:r w:rsidR="00EE68AB">
          <w:rPr>
            <w:rFonts w:ascii="Times New Roman" w:hAnsi="Times New Roman"/>
            <w:sz w:val="24"/>
            <w:szCs w:val="24"/>
          </w:rPr>
          <w:t xml:space="preserve"> it</w:t>
        </w:r>
      </w:ins>
      <w:del w:id="223" w:author="zenrunner" w:date="2019-03-26T20:03:00Z">
        <w:r w:rsidDel="00EE68AB">
          <w:rPr>
            <w:rFonts w:ascii="Times New Roman" w:hAnsi="Times New Roman"/>
            <w:sz w:val="24"/>
            <w:szCs w:val="24"/>
          </w:rPr>
          <w:delText>,</w:delText>
        </w:r>
      </w:del>
      <w:r>
        <w:rPr>
          <w:rFonts w:ascii="Times New Roman" w:hAnsi="Times New Roman"/>
          <w:sz w:val="24"/>
          <w:szCs w:val="24"/>
        </w:rPr>
        <w:t xml:space="preserve"> </w:t>
      </w:r>
      <w:del w:id="224" w:author="zenrunner" w:date="2019-03-26T20:03:00Z">
        <w:r w:rsidDel="00EE68AB">
          <w:rPr>
            <w:rFonts w:ascii="Times New Roman" w:hAnsi="Times New Roman"/>
            <w:sz w:val="24"/>
            <w:szCs w:val="24"/>
          </w:rPr>
          <w:delText>crowd out</w:delText>
        </w:r>
      </w:del>
      <w:ins w:id="225" w:author="zenrunner" w:date="2019-03-26T20:03:00Z">
        <w:r w:rsidR="00EE68AB">
          <w:rPr>
            <w:rFonts w:ascii="Times New Roman" w:hAnsi="Times New Roman"/>
            <w:sz w:val="24"/>
            <w:szCs w:val="24"/>
          </w:rPr>
          <w:t>displaces</w:t>
        </w:r>
      </w:ins>
      <w:r>
        <w:rPr>
          <w:rFonts w:ascii="Times New Roman" w:hAnsi="Times New Roman"/>
          <w:sz w:val="24"/>
          <w:szCs w:val="24"/>
        </w:rPr>
        <w:t xml:space="preserve"> </w:t>
      </w:r>
      <w:proofErr w:type="spellStart"/>
      <w:r>
        <w:rPr>
          <w:rFonts w:ascii="Times New Roman" w:hAnsi="Times New Roman"/>
          <w:sz w:val="24"/>
          <w:szCs w:val="24"/>
        </w:rPr>
        <w:t>neighbouring</w:t>
      </w:r>
      <w:proofErr w:type="spellEnd"/>
      <w:r>
        <w:rPr>
          <w:rFonts w:ascii="Times New Roman" w:hAnsi="Times New Roman"/>
          <w:sz w:val="24"/>
          <w:szCs w:val="24"/>
        </w:rPr>
        <w:t xml:space="preserve"> competitors (</w:t>
      </w:r>
      <w:proofErr w:type="spellStart"/>
      <w:r>
        <w:rPr>
          <w:rFonts w:ascii="Times New Roman" w:hAnsi="Times New Roman"/>
          <w:sz w:val="24"/>
          <w:szCs w:val="24"/>
        </w:rPr>
        <w:t>DeFalco</w:t>
      </w:r>
      <w:proofErr w:type="spellEnd"/>
      <w:r>
        <w:rPr>
          <w:rFonts w:ascii="Times New Roman" w:hAnsi="Times New Roman"/>
          <w:sz w:val="24"/>
          <w:szCs w:val="24"/>
        </w:rPr>
        <w:t xml:space="preserve"> et al., 2003). Finally, red brome invests a large amount of energy in the growth of an extensive root system. This explains its high affinity for resource acquisition. This extensive root system also acts as a storage </w:t>
      </w:r>
      <w:ins w:id="226" w:author="zenrunner" w:date="2019-03-26T20:03:00Z">
        <w:r w:rsidR="00A32EAD">
          <w:rPr>
            <w:rFonts w:ascii="Times New Roman" w:hAnsi="Times New Roman"/>
            <w:sz w:val="24"/>
            <w:szCs w:val="24"/>
          </w:rPr>
          <w:t xml:space="preserve">system </w:t>
        </w:r>
      </w:ins>
      <w:r>
        <w:rPr>
          <w:rFonts w:ascii="Times New Roman" w:hAnsi="Times New Roman"/>
          <w:sz w:val="24"/>
          <w:szCs w:val="24"/>
        </w:rPr>
        <w:t>for nutrients (</w:t>
      </w:r>
      <w:proofErr w:type="spellStart"/>
      <w:r>
        <w:rPr>
          <w:rFonts w:ascii="Times New Roman" w:hAnsi="Times New Roman"/>
          <w:sz w:val="24"/>
          <w:szCs w:val="24"/>
        </w:rPr>
        <w:t>DeFalco</w:t>
      </w:r>
      <w:proofErr w:type="spellEnd"/>
      <w:r>
        <w:rPr>
          <w:rFonts w:ascii="Times New Roman" w:hAnsi="Times New Roman"/>
          <w:sz w:val="24"/>
          <w:szCs w:val="24"/>
        </w:rPr>
        <w:t xml:space="preserve"> et al., 2003). Therefore, if eaten by a predator or cut manually (as attempted in many biocontrol tactics) the red brome can rapidly regenerate utilizing the nutrients it has stored in its roots (</w:t>
      </w:r>
      <w:proofErr w:type="spellStart"/>
      <w:r>
        <w:rPr>
          <w:rFonts w:ascii="Times New Roman" w:hAnsi="Times New Roman"/>
          <w:sz w:val="24"/>
          <w:szCs w:val="24"/>
        </w:rPr>
        <w:t>DeFalco</w:t>
      </w:r>
      <w:proofErr w:type="spellEnd"/>
      <w:r>
        <w:rPr>
          <w:rFonts w:ascii="Times New Roman" w:hAnsi="Times New Roman"/>
          <w:sz w:val="24"/>
          <w:szCs w:val="24"/>
        </w:rPr>
        <w:t xml:space="preserve"> et al., 2003; </w:t>
      </w:r>
      <w:proofErr w:type="spellStart"/>
      <w:r>
        <w:rPr>
          <w:rFonts w:ascii="Times New Roman" w:hAnsi="Times New Roman"/>
          <w:sz w:val="24"/>
          <w:szCs w:val="24"/>
        </w:rPr>
        <w:t>Salo</w:t>
      </w:r>
      <w:proofErr w:type="spellEnd"/>
      <w:r>
        <w:rPr>
          <w:rFonts w:ascii="Times New Roman" w:hAnsi="Times New Roman"/>
          <w:sz w:val="24"/>
          <w:szCs w:val="24"/>
        </w:rPr>
        <w:t>, 2005). The competitive advantage</w:t>
      </w:r>
      <w:del w:id="227" w:author="zenrunner" w:date="2019-03-26T20:04:00Z">
        <w:r w:rsidDel="0027501B">
          <w:rPr>
            <w:rFonts w:ascii="Times New Roman" w:hAnsi="Times New Roman"/>
            <w:sz w:val="24"/>
            <w:szCs w:val="24"/>
          </w:rPr>
          <w:delText>s</w:delText>
        </w:r>
      </w:del>
      <w:r>
        <w:rPr>
          <w:rFonts w:ascii="Times New Roman" w:hAnsi="Times New Roman"/>
          <w:sz w:val="24"/>
          <w:szCs w:val="24"/>
        </w:rPr>
        <w:t xml:space="preserve"> </w:t>
      </w:r>
      <w:del w:id="228" w:author="zenrunner" w:date="2019-03-26T20:04:00Z">
        <w:r w:rsidDel="0027501B">
          <w:rPr>
            <w:rFonts w:ascii="Times New Roman" w:hAnsi="Times New Roman"/>
            <w:sz w:val="24"/>
            <w:szCs w:val="24"/>
          </w:rPr>
          <w:delText xml:space="preserve">which </w:delText>
        </w:r>
      </w:del>
      <w:ins w:id="229" w:author="zenrunner" w:date="2019-03-26T20:04:00Z">
        <w:r w:rsidR="0027501B">
          <w:rPr>
            <w:rFonts w:ascii="Times New Roman" w:hAnsi="Times New Roman"/>
            <w:sz w:val="24"/>
            <w:szCs w:val="24"/>
          </w:rPr>
          <w:t xml:space="preserve">of </w:t>
        </w:r>
      </w:ins>
      <w:r>
        <w:rPr>
          <w:rFonts w:ascii="Times New Roman" w:hAnsi="Times New Roman"/>
          <w:sz w:val="24"/>
          <w:szCs w:val="24"/>
        </w:rPr>
        <w:t xml:space="preserve">red brome </w:t>
      </w:r>
      <w:del w:id="230" w:author="zenrunner" w:date="2019-03-26T20:04:00Z">
        <w:r w:rsidDel="0027501B">
          <w:rPr>
            <w:rFonts w:ascii="Times New Roman" w:hAnsi="Times New Roman"/>
            <w:sz w:val="24"/>
            <w:szCs w:val="24"/>
          </w:rPr>
          <w:delText xml:space="preserve">possesses </w:delText>
        </w:r>
      </w:del>
      <w:r>
        <w:rPr>
          <w:rFonts w:ascii="Times New Roman" w:hAnsi="Times New Roman"/>
          <w:sz w:val="24"/>
          <w:szCs w:val="24"/>
        </w:rPr>
        <w:t xml:space="preserve">has been linked to decreased growth and fecundity of native annual plants (Inouye et al., 1980). </w:t>
      </w:r>
    </w:p>
    <w:p w14:paraId="68F78780" w14:textId="13BA99B8" w:rsidR="00202574" w:rsidRDefault="001D1A67">
      <w:pPr>
        <w:pStyle w:val="Body"/>
        <w:spacing w:line="480" w:lineRule="auto"/>
        <w:rPr>
          <w:rFonts w:ascii="Times New Roman" w:eastAsia="Times New Roman" w:hAnsi="Times New Roman" w:cs="Times New Roman"/>
          <w:sz w:val="24"/>
          <w:szCs w:val="24"/>
        </w:rPr>
      </w:pPr>
      <w:del w:id="231" w:author="zenrunner" w:date="2019-03-26T20:04:00Z">
        <w:r w:rsidDel="00790969">
          <w:rPr>
            <w:rFonts w:ascii="Times New Roman" w:eastAsia="Times New Roman" w:hAnsi="Times New Roman" w:cs="Times New Roman"/>
            <w:sz w:val="24"/>
            <w:szCs w:val="24"/>
          </w:rPr>
          <w:tab/>
        </w:r>
      </w:del>
      <w:r>
        <w:rPr>
          <w:rFonts w:ascii="Times New Roman" w:hAnsi="Times New Roman"/>
          <w:sz w:val="24"/>
          <w:szCs w:val="24"/>
        </w:rPr>
        <w:t xml:space="preserve">Furthermore, at the end of the growing season the dead brome biomass </w:t>
      </w:r>
      <w:ins w:id="232" w:author="zenrunner" w:date="2019-03-26T20:04:00Z">
        <w:r w:rsidR="001D1751">
          <w:rPr>
            <w:rFonts w:ascii="Times New Roman" w:hAnsi="Times New Roman"/>
            <w:sz w:val="24"/>
            <w:szCs w:val="24"/>
          </w:rPr>
          <w:t xml:space="preserve">then </w:t>
        </w:r>
      </w:ins>
      <w:r>
        <w:rPr>
          <w:rFonts w:ascii="Times New Roman" w:hAnsi="Times New Roman"/>
          <w:sz w:val="24"/>
          <w:szCs w:val="24"/>
        </w:rPr>
        <w:t>acts as fire fuel</w:t>
      </w:r>
      <w:ins w:id="233" w:author="zenrunner" w:date="2019-03-26T20:04:00Z">
        <w:r w:rsidR="001D1751">
          <w:rPr>
            <w:rFonts w:ascii="Times New Roman" w:hAnsi="Times New Roman"/>
            <w:sz w:val="24"/>
            <w:szCs w:val="24"/>
          </w:rPr>
          <w:t xml:space="preserve"> that can</w:t>
        </w:r>
      </w:ins>
      <w:del w:id="234" w:author="zenrunner" w:date="2019-03-26T20:04:00Z">
        <w:r w:rsidDel="001D1751">
          <w:rPr>
            <w:rFonts w:ascii="Times New Roman" w:hAnsi="Times New Roman"/>
            <w:sz w:val="24"/>
            <w:szCs w:val="24"/>
          </w:rPr>
          <w:delText>,</w:delText>
        </w:r>
      </w:del>
      <w:r>
        <w:rPr>
          <w:rFonts w:ascii="Times New Roman" w:hAnsi="Times New Roman"/>
          <w:sz w:val="24"/>
          <w:szCs w:val="24"/>
        </w:rPr>
        <w:t xml:space="preserve"> increas</w:t>
      </w:r>
      <w:ins w:id="235" w:author="zenrunner" w:date="2019-03-26T20:04:00Z">
        <w:r w:rsidR="001D1751">
          <w:rPr>
            <w:rFonts w:ascii="Times New Roman" w:hAnsi="Times New Roman"/>
            <w:sz w:val="24"/>
            <w:szCs w:val="24"/>
          </w:rPr>
          <w:t>e</w:t>
        </w:r>
      </w:ins>
      <w:del w:id="236" w:author="zenrunner" w:date="2019-03-26T20:04:00Z">
        <w:r w:rsidDel="001D1751">
          <w:rPr>
            <w:rFonts w:ascii="Times New Roman" w:hAnsi="Times New Roman"/>
            <w:sz w:val="24"/>
            <w:szCs w:val="24"/>
          </w:rPr>
          <w:delText>ing</w:delText>
        </w:r>
      </w:del>
      <w:r>
        <w:rPr>
          <w:rFonts w:ascii="Times New Roman" w:hAnsi="Times New Roman"/>
          <w:sz w:val="24"/>
          <w:szCs w:val="24"/>
        </w:rPr>
        <w:t xml:space="preserve"> the rate of fires in invaded habitats</w:t>
      </w:r>
      <w:ins w:id="237" w:author="zenrunner" w:date="2019-03-26T20:04:00Z">
        <w:r w:rsidR="00E27E79">
          <w:rPr>
            <w:rFonts w:ascii="Times New Roman" w:hAnsi="Times New Roman"/>
            <w:sz w:val="24"/>
            <w:szCs w:val="24"/>
          </w:rPr>
          <w:t xml:space="preserve"> (citation)</w:t>
        </w:r>
      </w:ins>
      <w:r>
        <w:rPr>
          <w:rFonts w:ascii="Times New Roman" w:hAnsi="Times New Roman"/>
          <w:sz w:val="24"/>
          <w:szCs w:val="24"/>
        </w:rPr>
        <w:t xml:space="preserve">. These fires kill native fire-intolerant plants, such as succulents and woody shrubs, while also decreasing the viability of native seeds </w:t>
      </w:r>
      <w:proofErr w:type="spellStart"/>
      <w:r>
        <w:rPr>
          <w:rFonts w:ascii="Times New Roman" w:hAnsi="Times New Roman"/>
          <w:sz w:val="24"/>
          <w:szCs w:val="24"/>
        </w:rPr>
        <w:t>laying</w:t>
      </w:r>
      <w:proofErr w:type="spellEnd"/>
      <w:r>
        <w:rPr>
          <w:rFonts w:ascii="Times New Roman" w:hAnsi="Times New Roman"/>
          <w:sz w:val="24"/>
          <w:szCs w:val="24"/>
        </w:rPr>
        <w:t xml:space="preserve"> dormant in the soil (</w:t>
      </w:r>
      <w:proofErr w:type="spellStart"/>
      <w:r>
        <w:rPr>
          <w:rFonts w:ascii="Times New Roman" w:hAnsi="Times New Roman"/>
          <w:sz w:val="24"/>
          <w:szCs w:val="24"/>
        </w:rPr>
        <w:t>Salo</w:t>
      </w:r>
      <w:proofErr w:type="spellEnd"/>
      <w:r>
        <w:rPr>
          <w:rFonts w:ascii="Times New Roman" w:hAnsi="Times New Roman"/>
          <w:sz w:val="24"/>
          <w:szCs w:val="24"/>
        </w:rPr>
        <w:t xml:space="preserve">, 2005). Essentially, through the use of fire, red </w:t>
      </w:r>
      <w:r>
        <w:rPr>
          <w:rFonts w:ascii="Times New Roman" w:hAnsi="Times New Roman"/>
          <w:sz w:val="24"/>
          <w:szCs w:val="24"/>
        </w:rPr>
        <w:lastRenderedPageBreak/>
        <w:t xml:space="preserve">brome clears the landscape, allowing it to dominate the plant community. Due to the imposing threat of </w:t>
      </w:r>
      <w:del w:id="238" w:author="zenrunner" w:date="2019-03-26T20:04:00Z">
        <w:r w:rsidDel="00943DA6">
          <w:rPr>
            <w:rFonts w:ascii="Times New Roman" w:hAnsi="Times New Roman"/>
            <w:sz w:val="24"/>
            <w:szCs w:val="24"/>
          </w:rPr>
          <w:delText xml:space="preserve">Brome </w:delText>
        </w:r>
      </w:del>
      <w:ins w:id="239" w:author="zenrunner" w:date="2019-03-26T20:04:00Z">
        <w:r w:rsidR="00943DA6">
          <w:rPr>
            <w:rFonts w:ascii="Times New Roman" w:hAnsi="Times New Roman"/>
            <w:sz w:val="24"/>
            <w:szCs w:val="24"/>
          </w:rPr>
          <w:t xml:space="preserve">brome </w:t>
        </w:r>
      </w:ins>
      <w:r>
        <w:rPr>
          <w:rFonts w:ascii="Times New Roman" w:hAnsi="Times New Roman"/>
          <w:sz w:val="24"/>
          <w:szCs w:val="24"/>
        </w:rPr>
        <w:t xml:space="preserve">on native Californian ecosystems, it is an </w:t>
      </w:r>
      <w:del w:id="240" w:author="zenrunner" w:date="2019-03-26T20:04:00Z">
        <w:r w:rsidDel="0009677C">
          <w:rPr>
            <w:rFonts w:ascii="Times New Roman" w:hAnsi="Times New Roman"/>
            <w:sz w:val="24"/>
            <w:szCs w:val="24"/>
          </w:rPr>
          <w:delText xml:space="preserve">exemplary </w:delText>
        </w:r>
      </w:del>
      <w:ins w:id="241" w:author="zenrunner" w:date="2019-03-26T20:04:00Z">
        <w:r w:rsidR="0009677C">
          <w:rPr>
            <w:rFonts w:ascii="Times New Roman" w:hAnsi="Times New Roman"/>
            <w:sz w:val="24"/>
            <w:szCs w:val="24"/>
          </w:rPr>
          <w:t xml:space="preserve">critical species for </w:t>
        </w:r>
      </w:ins>
      <w:del w:id="242" w:author="zenrunner" w:date="2019-03-26T20:04:00Z">
        <w:r w:rsidDel="0009677C">
          <w:rPr>
            <w:rFonts w:ascii="Times New Roman" w:hAnsi="Times New Roman"/>
            <w:sz w:val="24"/>
            <w:szCs w:val="24"/>
          </w:rPr>
          <w:delText>invasiv</w:delText>
        </w:r>
      </w:del>
      <w:del w:id="243" w:author="zenrunner" w:date="2019-03-26T20:05:00Z">
        <w:r w:rsidDel="0009677C">
          <w:rPr>
            <w:rFonts w:ascii="Times New Roman" w:hAnsi="Times New Roman"/>
            <w:sz w:val="24"/>
            <w:szCs w:val="24"/>
          </w:rPr>
          <w:delText>e species for analysis</w:delText>
        </w:r>
      </w:del>
      <w:ins w:id="244" w:author="zenrunner" w:date="2019-03-26T20:05:00Z">
        <w:r w:rsidR="0009677C">
          <w:rPr>
            <w:rFonts w:ascii="Times New Roman" w:hAnsi="Times New Roman"/>
            <w:sz w:val="24"/>
            <w:szCs w:val="24"/>
          </w:rPr>
          <w:t xml:space="preserve">additional research in response to drought and with </w:t>
        </w:r>
        <w:r w:rsidR="003D709D">
          <w:rPr>
            <w:rFonts w:ascii="Times New Roman" w:hAnsi="Times New Roman"/>
            <w:sz w:val="24"/>
            <w:szCs w:val="24"/>
          </w:rPr>
          <w:t xml:space="preserve">native </w:t>
        </w:r>
        <w:r w:rsidR="0009677C">
          <w:rPr>
            <w:rFonts w:ascii="Times New Roman" w:hAnsi="Times New Roman"/>
            <w:sz w:val="24"/>
            <w:szCs w:val="24"/>
          </w:rPr>
          <w:t>competitors</w:t>
        </w:r>
      </w:ins>
      <w:r>
        <w:rPr>
          <w:rFonts w:ascii="Times New Roman" w:hAnsi="Times New Roman"/>
          <w:sz w:val="24"/>
          <w:szCs w:val="24"/>
        </w:rPr>
        <w:t>.</w:t>
      </w:r>
    </w:p>
    <w:p w14:paraId="7B162B9D" w14:textId="77777777" w:rsidR="00202574" w:rsidRDefault="001D1A67">
      <w:pPr>
        <w:pStyle w:val="Body"/>
        <w:spacing w:line="480" w:lineRule="auto"/>
        <w:rPr>
          <w:rFonts w:ascii="Times New Roman" w:eastAsia="Times New Roman" w:hAnsi="Times New Roman" w:cs="Times New Roman"/>
          <w:b/>
          <w:bCs/>
          <w:sz w:val="24"/>
          <w:szCs w:val="24"/>
        </w:rPr>
      </w:pPr>
      <w:r>
        <w:rPr>
          <w:rFonts w:ascii="Times New Roman" w:hAnsi="Times New Roman"/>
          <w:b/>
          <w:bCs/>
          <w:sz w:val="24"/>
          <w:szCs w:val="24"/>
        </w:rPr>
        <w:t>Previous Research and the Present Study</w:t>
      </w:r>
    </w:p>
    <w:p w14:paraId="1C941861" w14:textId="3E90B106" w:rsidR="00202574" w:rsidRDefault="001D1A67">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b/>
      </w:r>
      <w:r>
        <w:rPr>
          <w:rFonts w:ascii="Times New Roman" w:hAnsi="Times New Roman"/>
          <w:sz w:val="24"/>
          <w:szCs w:val="24"/>
        </w:rPr>
        <w:t xml:space="preserve">The effects of drought and red brome has been analyzed previously under natural conditions. Thomson et al., (2018), </w:t>
      </w:r>
      <w:del w:id="245" w:author="zenrunner" w:date="2019-03-26T20:08:00Z">
        <w:r w:rsidDel="00153675">
          <w:rPr>
            <w:rFonts w:ascii="Times New Roman" w:hAnsi="Times New Roman"/>
            <w:sz w:val="24"/>
            <w:szCs w:val="24"/>
          </w:rPr>
          <w:delText xml:space="preserve">observed </w:delText>
        </w:r>
      </w:del>
      <w:ins w:id="246" w:author="zenrunner" w:date="2019-03-26T20:08:00Z">
        <w:r w:rsidR="00153675">
          <w:rPr>
            <w:rFonts w:ascii="Times New Roman" w:hAnsi="Times New Roman"/>
            <w:sz w:val="24"/>
            <w:szCs w:val="24"/>
          </w:rPr>
          <w:t xml:space="preserve">showed </w:t>
        </w:r>
      </w:ins>
      <w:r>
        <w:rPr>
          <w:rFonts w:ascii="Times New Roman" w:hAnsi="Times New Roman"/>
          <w:sz w:val="24"/>
          <w:szCs w:val="24"/>
        </w:rPr>
        <w:t>that both drought and competition with brome altered the survival and productivity of two native species common to California semi-arid grasslands. Drought increased both native mortality and brome mortality. In wetter years</w:t>
      </w:r>
      <w:ins w:id="247" w:author="zenrunner" w:date="2019-03-26T20:05:00Z">
        <w:r>
          <w:rPr>
            <w:rFonts w:ascii="Times New Roman" w:hAnsi="Times New Roman"/>
            <w:sz w:val="24"/>
            <w:szCs w:val="24"/>
          </w:rPr>
          <w:t>,</w:t>
        </w:r>
      </w:ins>
      <w:r>
        <w:rPr>
          <w:rFonts w:ascii="Times New Roman" w:hAnsi="Times New Roman"/>
          <w:sz w:val="24"/>
          <w:szCs w:val="24"/>
        </w:rPr>
        <w:t xml:space="preserve"> brome and native germination increased relative to dry years however, over the course of the growing season native plant abundances rapidly declined. Those native plants that did survive to the end of the growing season possessed greatly reduced shoot length, flower size and seed production compared to control plants grown in the absence of brome. The negative impacts of drought and invasive plant species was further examined by Pinto and Ortega (2016)</w:t>
      </w:r>
      <w:del w:id="248" w:author="zenrunner" w:date="2019-03-26T20:09:00Z">
        <w:r w:rsidDel="00F347BE">
          <w:rPr>
            <w:rFonts w:ascii="Times New Roman" w:hAnsi="Times New Roman"/>
            <w:sz w:val="24"/>
            <w:szCs w:val="24"/>
          </w:rPr>
          <w:delText>,</w:delText>
        </w:r>
      </w:del>
      <w:r>
        <w:rPr>
          <w:rFonts w:ascii="Times New Roman" w:hAnsi="Times New Roman"/>
          <w:sz w:val="24"/>
          <w:szCs w:val="24"/>
        </w:rPr>
        <w:t xml:space="preserve"> </w:t>
      </w:r>
      <w:del w:id="249" w:author="zenrunner" w:date="2019-03-26T20:09:00Z">
        <w:r w:rsidDel="00F347BE">
          <w:rPr>
            <w:rFonts w:ascii="Times New Roman" w:hAnsi="Times New Roman"/>
            <w:sz w:val="24"/>
            <w:szCs w:val="24"/>
          </w:rPr>
          <w:delText xml:space="preserve">who found </w:delText>
        </w:r>
      </w:del>
      <w:r>
        <w:rPr>
          <w:rFonts w:ascii="Times New Roman" w:hAnsi="Times New Roman"/>
          <w:sz w:val="24"/>
          <w:szCs w:val="24"/>
        </w:rPr>
        <w:t xml:space="preserve">that </w:t>
      </w:r>
      <w:ins w:id="250" w:author="zenrunner" w:date="2019-03-26T20:09:00Z">
        <w:r w:rsidR="00F347BE">
          <w:rPr>
            <w:rFonts w:ascii="Times New Roman" w:hAnsi="Times New Roman"/>
            <w:sz w:val="24"/>
            <w:szCs w:val="24"/>
          </w:rPr>
          <w:t xml:space="preserve">showed that </w:t>
        </w:r>
      </w:ins>
      <w:r>
        <w:rPr>
          <w:rFonts w:ascii="Times New Roman" w:hAnsi="Times New Roman"/>
          <w:sz w:val="24"/>
          <w:szCs w:val="24"/>
        </w:rPr>
        <w:t>invasive plants significantly increase their cover in experimental plots that are exposed to regular severe droughts when compared to plots that were not exposed to such disturbances. Furthermore, in drought plots, invasive plant cover was unaffected by native species richness. Restoration tactics for controlling the spread of invasive species must be proactive rather than reactive</w:t>
      </w:r>
      <w:del w:id="251" w:author="zenrunner" w:date="2019-03-26T20:09:00Z">
        <w:r w:rsidDel="00530ABC">
          <w:rPr>
            <w:rFonts w:ascii="Times New Roman" w:hAnsi="Times New Roman"/>
            <w:sz w:val="24"/>
            <w:szCs w:val="24"/>
          </w:rPr>
          <w:delText>,</w:delText>
        </w:r>
      </w:del>
      <w:r>
        <w:rPr>
          <w:rFonts w:ascii="Times New Roman" w:hAnsi="Times New Roman"/>
          <w:sz w:val="24"/>
          <w:szCs w:val="24"/>
        </w:rPr>
        <w:t xml:space="preserve"> </w:t>
      </w:r>
      <w:del w:id="252" w:author="zenrunner" w:date="2019-03-26T20:09:00Z">
        <w:r w:rsidDel="00530ABC">
          <w:rPr>
            <w:rFonts w:ascii="Times New Roman" w:hAnsi="Times New Roman"/>
            <w:sz w:val="24"/>
            <w:szCs w:val="24"/>
          </w:rPr>
          <w:delText xml:space="preserve">as </w:delText>
        </w:r>
      </w:del>
      <w:ins w:id="253" w:author="zenrunner" w:date="2019-03-26T20:09:00Z">
        <w:r w:rsidR="00530ABC">
          <w:rPr>
            <w:rFonts w:ascii="Times New Roman" w:hAnsi="Times New Roman"/>
            <w:sz w:val="24"/>
            <w:szCs w:val="24"/>
          </w:rPr>
          <w:t xml:space="preserve">because </w:t>
        </w:r>
      </w:ins>
      <w:r>
        <w:rPr>
          <w:rFonts w:ascii="Times New Roman" w:hAnsi="Times New Roman"/>
          <w:sz w:val="24"/>
          <w:szCs w:val="24"/>
        </w:rPr>
        <w:t xml:space="preserve">highly diverse native species assemblages appear to have no effect in invaded ecosystems where invasive plant density greatly exceeds native plant densities (Pinto and Ortega, 2016). </w:t>
      </w:r>
    </w:p>
    <w:p w14:paraId="7877FBE7" w14:textId="3FE1B754" w:rsidR="00202574" w:rsidRDefault="001D1A67">
      <w:pPr>
        <w:pStyle w:val="Body"/>
        <w:spacing w:line="480" w:lineRule="auto"/>
        <w:rPr>
          <w:rFonts w:ascii="Times New Roman" w:eastAsia="Times New Roman" w:hAnsi="Times New Roman" w:cs="Times New Roman"/>
          <w:b/>
          <w:bCs/>
          <w:sz w:val="24"/>
          <w:szCs w:val="24"/>
        </w:rPr>
      </w:pPr>
      <w:r>
        <w:rPr>
          <w:rFonts w:ascii="Times New Roman" w:eastAsia="Times New Roman" w:hAnsi="Times New Roman" w:cs="Times New Roman"/>
          <w:sz w:val="24"/>
          <w:szCs w:val="24"/>
        </w:rPr>
        <w:tab/>
        <w:t xml:space="preserve">A study performed by Mason et al., (2016) was consistent with the previously discussed experiments as it was observed that competition with an invasive plant always reduced the </w:t>
      </w:r>
      <w:r>
        <w:rPr>
          <w:rFonts w:ascii="Times New Roman" w:eastAsia="Times New Roman" w:hAnsi="Times New Roman" w:cs="Times New Roman"/>
          <w:sz w:val="24"/>
          <w:szCs w:val="24"/>
        </w:rPr>
        <w:lastRenderedPageBreak/>
        <w:t xml:space="preserve">success of native plant populations when compared to natives that were grown in the absence of the invasive species. However, the effect of water availability was species specific; some natives performed better under dry conditions whereas others performed better under wet conditions. This study displayed that the negative effects of competition with an exotic species is not always exacerbated under drought like conditions. Further research must be performed in order to specifically determine how red brome </w:t>
      </w:r>
      <w:del w:id="254" w:author="zenrunner" w:date="2019-03-26T20:10:00Z">
        <w:r w:rsidDel="00B42887">
          <w:rPr>
            <w:rFonts w:ascii="Times New Roman" w:eastAsia="Times New Roman" w:hAnsi="Times New Roman" w:cs="Times New Roman"/>
            <w:sz w:val="24"/>
            <w:szCs w:val="24"/>
          </w:rPr>
          <w:delText xml:space="preserve">effects </w:delText>
        </w:r>
      </w:del>
      <w:ins w:id="255" w:author="zenrunner" w:date="2019-03-26T20:10:00Z">
        <w:r w:rsidR="00B42887">
          <w:rPr>
            <w:rFonts w:ascii="Times New Roman" w:eastAsia="Times New Roman" w:hAnsi="Times New Roman" w:cs="Times New Roman"/>
            <w:sz w:val="24"/>
            <w:szCs w:val="24"/>
          </w:rPr>
          <w:t xml:space="preserve">influences </w:t>
        </w:r>
      </w:ins>
      <w:r>
        <w:rPr>
          <w:rFonts w:ascii="Times New Roman" w:eastAsia="Times New Roman" w:hAnsi="Times New Roman" w:cs="Times New Roman"/>
          <w:sz w:val="24"/>
          <w:szCs w:val="24"/>
        </w:rPr>
        <w:t xml:space="preserve">native populations and how native Californian plants respond to this competition across varying water availability. </w:t>
      </w:r>
    </w:p>
    <w:p w14:paraId="2E07D5BD" w14:textId="75F8B1A6" w:rsidR="00202574" w:rsidRDefault="001D1A67">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b/>
      </w:r>
      <w:r>
        <w:rPr>
          <w:rFonts w:ascii="Times New Roman" w:hAnsi="Times New Roman"/>
          <w:sz w:val="24"/>
          <w:szCs w:val="24"/>
        </w:rPr>
        <w:t>In order to determine the response of native Californian plant communities to drought and ecological invasion, the present study analyze</w:t>
      </w:r>
      <w:ins w:id="256" w:author="zenrunner" w:date="2019-03-26T20:10:00Z">
        <w:r w:rsidR="00C828F5">
          <w:rPr>
            <w:rFonts w:ascii="Times New Roman" w:hAnsi="Times New Roman"/>
            <w:sz w:val="24"/>
            <w:szCs w:val="24"/>
          </w:rPr>
          <w:t>d</w:t>
        </w:r>
      </w:ins>
      <w:del w:id="257" w:author="zenrunner" w:date="2019-03-26T20:10:00Z">
        <w:r w:rsidDel="00C828F5">
          <w:rPr>
            <w:rFonts w:ascii="Times New Roman" w:hAnsi="Times New Roman"/>
            <w:sz w:val="24"/>
            <w:szCs w:val="24"/>
          </w:rPr>
          <w:delText>s</w:delText>
        </w:r>
      </w:del>
      <w:r>
        <w:rPr>
          <w:rFonts w:ascii="Times New Roman" w:hAnsi="Times New Roman"/>
          <w:sz w:val="24"/>
          <w:szCs w:val="24"/>
        </w:rPr>
        <w:t xml:space="preserve"> the </w:t>
      </w:r>
      <w:ins w:id="258" w:author="zenrunner" w:date="2019-03-26T20:10:00Z">
        <w:r w:rsidR="0069538C">
          <w:rPr>
            <w:rFonts w:ascii="Times New Roman" w:hAnsi="Times New Roman"/>
            <w:sz w:val="24"/>
            <w:szCs w:val="24"/>
          </w:rPr>
          <w:t xml:space="preserve">survival and </w:t>
        </w:r>
      </w:ins>
      <w:r>
        <w:rPr>
          <w:rFonts w:ascii="Times New Roman" w:hAnsi="Times New Roman"/>
          <w:sz w:val="24"/>
          <w:szCs w:val="24"/>
        </w:rPr>
        <w:t xml:space="preserve">productivity </w:t>
      </w:r>
      <w:del w:id="259" w:author="zenrunner" w:date="2019-03-26T20:10:00Z">
        <w:r w:rsidDel="0069538C">
          <w:rPr>
            <w:rFonts w:ascii="Times New Roman" w:hAnsi="Times New Roman"/>
            <w:sz w:val="24"/>
            <w:szCs w:val="24"/>
          </w:rPr>
          <w:delText xml:space="preserve">and survival </w:delText>
        </w:r>
      </w:del>
      <w:r>
        <w:rPr>
          <w:rFonts w:ascii="Times New Roman" w:hAnsi="Times New Roman"/>
          <w:sz w:val="24"/>
          <w:szCs w:val="24"/>
        </w:rPr>
        <w:t>of three plant species native to chaparral and desert habitats in Southern California to the presence and absence of red brome across watering regimes ranging from extreme</w:t>
      </w:r>
      <w:ins w:id="260" w:author="zenrunner" w:date="2019-03-26T20:10:00Z">
        <w:r w:rsidR="00077840">
          <w:rPr>
            <w:rFonts w:ascii="Times New Roman" w:hAnsi="Times New Roman"/>
            <w:sz w:val="24"/>
            <w:szCs w:val="24"/>
          </w:rPr>
          <w:t xml:space="preserve">ly wet to extreme </w:t>
        </w:r>
      </w:ins>
      <w:del w:id="261" w:author="zenrunner" w:date="2019-03-26T20:10:00Z">
        <w:r w:rsidDel="00077840">
          <w:rPr>
            <w:rFonts w:ascii="Times New Roman" w:hAnsi="Times New Roman"/>
            <w:sz w:val="24"/>
            <w:szCs w:val="24"/>
          </w:rPr>
          <w:delText xml:space="preserve"> </w:delText>
        </w:r>
      </w:del>
      <w:r>
        <w:rPr>
          <w:rFonts w:ascii="Times New Roman" w:hAnsi="Times New Roman"/>
          <w:sz w:val="24"/>
          <w:szCs w:val="24"/>
        </w:rPr>
        <w:t>drought</w:t>
      </w:r>
      <w:del w:id="262" w:author="zenrunner" w:date="2019-03-26T20:10:00Z">
        <w:r w:rsidDel="00077840">
          <w:rPr>
            <w:rFonts w:ascii="Times New Roman" w:hAnsi="Times New Roman"/>
            <w:sz w:val="24"/>
            <w:szCs w:val="24"/>
          </w:rPr>
          <w:delText xml:space="preserve"> to extremely wet</w:delText>
        </w:r>
      </w:del>
      <w:r>
        <w:rPr>
          <w:rFonts w:ascii="Times New Roman" w:hAnsi="Times New Roman"/>
          <w:sz w:val="24"/>
          <w:szCs w:val="24"/>
        </w:rPr>
        <w:t xml:space="preserve">. </w:t>
      </w:r>
      <w:proofErr w:type="spellStart"/>
      <w:r>
        <w:rPr>
          <w:rFonts w:ascii="Times New Roman" w:hAnsi="Times New Roman"/>
          <w:i/>
          <w:iCs/>
          <w:sz w:val="24"/>
          <w:szCs w:val="24"/>
        </w:rPr>
        <w:t>Plantago</w:t>
      </w:r>
      <w:proofErr w:type="spellEnd"/>
      <w:r>
        <w:rPr>
          <w:rFonts w:ascii="Times New Roman" w:hAnsi="Times New Roman"/>
          <w:i/>
          <w:iCs/>
          <w:sz w:val="24"/>
          <w:szCs w:val="24"/>
        </w:rPr>
        <w:t xml:space="preserve"> </w:t>
      </w:r>
      <w:proofErr w:type="spellStart"/>
      <w:r>
        <w:rPr>
          <w:rFonts w:ascii="Times New Roman" w:hAnsi="Times New Roman"/>
          <w:i/>
          <w:iCs/>
          <w:sz w:val="24"/>
          <w:szCs w:val="24"/>
        </w:rPr>
        <w:t>insularis</w:t>
      </w:r>
      <w:proofErr w:type="spellEnd"/>
      <w:r>
        <w:rPr>
          <w:rFonts w:ascii="Times New Roman" w:hAnsi="Times New Roman"/>
          <w:sz w:val="24"/>
          <w:szCs w:val="24"/>
        </w:rPr>
        <w:t xml:space="preserve"> (</w:t>
      </w:r>
      <w:proofErr w:type="spellStart"/>
      <w:r>
        <w:rPr>
          <w:rFonts w:ascii="Times New Roman" w:hAnsi="Times New Roman"/>
          <w:sz w:val="24"/>
          <w:szCs w:val="24"/>
        </w:rPr>
        <w:t>Plantago</w:t>
      </w:r>
      <w:proofErr w:type="spellEnd"/>
      <w:r>
        <w:rPr>
          <w:rFonts w:ascii="Times New Roman" w:hAnsi="Times New Roman"/>
          <w:sz w:val="24"/>
          <w:szCs w:val="24"/>
        </w:rPr>
        <w:t xml:space="preserve">), </w:t>
      </w:r>
      <w:r>
        <w:rPr>
          <w:rFonts w:ascii="Times New Roman" w:hAnsi="Times New Roman"/>
          <w:i/>
          <w:iCs/>
          <w:sz w:val="24"/>
          <w:szCs w:val="24"/>
        </w:rPr>
        <w:t xml:space="preserve">Salvia </w:t>
      </w:r>
      <w:proofErr w:type="spellStart"/>
      <w:r>
        <w:rPr>
          <w:rFonts w:ascii="Times New Roman" w:hAnsi="Times New Roman"/>
          <w:i/>
          <w:iCs/>
          <w:sz w:val="24"/>
          <w:szCs w:val="24"/>
        </w:rPr>
        <w:t>columbariae</w:t>
      </w:r>
      <w:proofErr w:type="spellEnd"/>
      <w:r>
        <w:rPr>
          <w:rFonts w:ascii="Times New Roman" w:hAnsi="Times New Roman"/>
          <w:sz w:val="24"/>
          <w:szCs w:val="24"/>
        </w:rPr>
        <w:t xml:space="preserve"> (Salvia), and </w:t>
      </w:r>
      <w:r>
        <w:rPr>
          <w:rFonts w:ascii="Times New Roman" w:hAnsi="Times New Roman"/>
          <w:i/>
          <w:iCs/>
          <w:sz w:val="24"/>
          <w:szCs w:val="24"/>
        </w:rPr>
        <w:t xml:space="preserve">Phacelia </w:t>
      </w:r>
      <w:proofErr w:type="spellStart"/>
      <w:r>
        <w:rPr>
          <w:rFonts w:ascii="Times New Roman" w:hAnsi="Times New Roman"/>
          <w:i/>
          <w:iCs/>
          <w:sz w:val="24"/>
          <w:szCs w:val="24"/>
        </w:rPr>
        <w:t>tancetifolia</w:t>
      </w:r>
      <w:proofErr w:type="spellEnd"/>
      <w:r>
        <w:rPr>
          <w:rFonts w:ascii="Times New Roman" w:hAnsi="Times New Roman"/>
          <w:sz w:val="24"/>
          <w:szCs w:val="24"/>
        </w:rPr>
        <w:t xml:space="preserve"> (Phacelia) were selected as the native species. This is due to their resilience and prominence in a vast array of southern California microclimates</w:t>
      </w:r>
      <w:del w:id="263" w:author="zenrunner" w:date="2019-03-26T20:11:00Z">
        <w:r w:rsidDel="00175BEB">
          <w:rPr>
            <w:rFonts w:ascii="Times New Roman" w:hAnsi="Times New Roman"/>
            <w:sz w:val="24"/>
            <w:szCs w:val="24"/>
          </w:rPr>
          <w:delText>,</w:delText>
        </w:r>
      </w:del>
      <w:r>
        <w:rPr>
          <w:rFonts w:ascii="Times New Roman" w:hAnsi="Times New Roman"/>
          <w:sz w:val="24"/>
          <w:szCs w:val="24"/>
        </w:rPr>
        <w:t xml:space="preserve"> thereby allowing them to be utilized as </w:t>
      </w:r>
      <w:proofErr w:type="spellStart"/>
      <w:r>
        <w:rPr>
          <w:rFonts w:ascii="Times New Roman" w:hAnsi="Times New Roman"/>
          <w:sz w:val="24"/>
          <w:szCs w:val="24"/>
        </w:rPr>
        <w:t>phytometers</w:t>
      </w:r>
      <w:proofErr w:type="spellEnd"/>
      <w:r>
        <w:rPr>
          <w:rFonts w:ascii="Times New Roman" w:hAnsi="Times New Roman"/>
          <w:sz w:val="24"/>
          <w:szCs w:val="24"/>
        </w:rPr>
        <w:t xml:space="preserve">. A </w:t>
      </w:r>
      <w:proofErr w:type="spellStart"/>
      <w:r>
        <w:rPr>
          <w:rFonts w:ascii="Times New Roman" w:hAnsi="Times New Roman"/>
          <w:sz w:val="24"/>
          <w:szCs w:val="24"/>
        </w:rPr>
        <w:t>phytometer</w:t>
      </w:r>
      <w:proofErr w:type="spellEnd"/>
      <w:r>
        <w:rPr>
          <w:rFonts w:ascii="Times New Roman" w:hAnsi="Times New Roman"/>
          <w:sz w:val="24"/>
          <w:szCs w:val="24"/>
        </w:rPr>
        <w:t xml:space="preserve"> is an indicator plant species that provides information on the conditions and quality of an ecosystem through analysis of traits such as plant survival, germination, growth and reproductive output (</w:t>
      </w:r>
      <w:r>
        <w:rPr>
          <w:rFonts w:ascii="Times New Roman" w:hAnsi="Times New Roman"/>
          <w:sz w:val="24"/>
          <w:szCs w:val="24"/>
          <w:lang w:val="de-DE"/>
        </w:rPr>
        <w:t>Strobl</w:t>
      </w:r>
      <w:r>
        <w:rPr>
          <w:rFonts w:ascii="Times New Roman" w:hAnsi="Times New Roman"/>
          <w:sz w:val="24"/>
          <w:szCs w:val="24"/>
        </w:rPr>
        <w:t xml:space="preserve"> et al., 2018). </w:t>
      </w:r>
      <w:proofErr w:type="spellStart"/>
      <w:r>
        <w:rPr>
          <w:rFonts w:ascii="Times New Roman" w:hAnsi="Times New Roman"/>
          <w:sz w:val="24"/>
          <w:szCs w:val="24"/>
        </w:rPr>
        <w:t>Phytometers</w:t>
      </w:r>
      <w:proofErr w:type="spellEnd"/>
      <w:r>
        <w:rPr>
          <w:rFonts w:ascii="Times New Roman" w:hAnsi="Times New Roman"/>
          <w:sz w:val="24"/>
          <w:szCs w:val="24"/>
        </w:rPr>
        <w:t xml:space="preserve"> are commonly utilized in ecosystem restoration strategies as a method of determining how the ecosystem is damaged or how changes to the ecosystem can be expected to alter the quality of the plant community (</w:t>
      </w:r>
      <w:r>
        <w:rPr>
          <w:rFonts w:ascii="Times New Roman" w:hAnsi="Times New Roman"/>
          <w:sz w:val="24"/>
          <w:szCs w:val="24"/>
          <w:lang w:val="de-DE"/>
        </w:rPr>
        <w:t>Strobl</w:t>
      </w:r>
      <w:r>
        <w:rPr>
          <w:rFonts w:ascii="Times New Roman" w:hAnsi="Times New Roman"/>
          <w:sz w:val="24"/>
          <w:szCs w:val="24"/>
        </w:rPr>
        <w:t xml:space="preserve"> et al., 2018). </w:t>
      </w:r>
    </w:p>
    <w:p w14:paraId="6AC2772A" w14:textId="77777777" w:rsidR="002F61BA" w:rsidRDefault="001D1A67">
      <w:pPr>
        <w:pStyle w:val="Body"/>
        <w:spacing w:line="480" w:lineRule="auto"/>
        <w:rPr>
          <w:ins w:id="264" w:author="zenrunner" w:date="2019-03-26T20:14:00Z"/>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Many of the studies analyzing the effects of drought or invasive species have been performed in </w:t>
      </w:r>
      <w:del w:id="265" w:author="zenrunner" w:date="2019-03-26T20:11:00Z">
        <w:r w:rsidDel="00667107">
          <w:rPr>
            <w:rFonts w:ascii="Times New Roman" w:eastAsia="Times New Roman" w:hAnsi="Times New Roman" w:cs="Times New Roman"/>
            <w:sz w:val="24"/>
            <w:szCs w:val="24"/>
          </w:rPr>
          <w:delText>an uncontrolled ecological setting</w:delText>
        </w:r>
      </w:del>
      <w:ins w:id="266" w:author="zenrunner" w:date="2019-03-26T20:11:00Z">
        <w:r w:rsidR="00667107">
          <w:rPr>
            <w:rFonts w:ascii="Times New Roman" w:eastAsia="Times New Roman" w:hAnsi="Times New Roman" w:cs="Times New Roman"/>
            <w:sz w:val="24"/>
            <w:szCs w:val="24"/>
          </w:rPr>
          <w:t xml:space="preserve">the </w:t>
        </w:r>
        <w:proofErr w:type="gramStart"/>
        <w:r w:rsidR="00667107">
          <w:rPr>
            <w:rFonts w:ascii="Times New Roman" w:eastAsia="Times New Roman" w:hAnsi="Times New Roman" w:cs="Times New Roman"/>
            <w:sz w:val="24"/>
            <w:szCs w:val="24"/>
          </w:rPr>
          <w:t>field</w:t>
        </w:r>
        <w:r w:rsidR="00205C24">
          <w:rPr>
            <w:rFonts w:ascii="Times New Roman" w:eastAsia="Times New Roman" w:hAnsi="Times New Roman" w:cs="Times New Roman"/>
            <w:sz w:val="24"/>
            <w:szCs w:val="24"/>
          </w:rPr>
          <w:t>?</w:t>
        </w:r>
      </w:ins>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Although, these large</w:t>
      </w:r>
      <w:ins w:id="267" w:author="zenrunner" w:date="2019-03-26T20:11:00Z">
        <w:r w:rsidR="00411F48">
          <w:rPr>
            <w:rFonts w:ascii="Times New Roman" w:eastAsia="Times New Roman" w:hAnsi="Times New Roman" w:cs="Times New Roman"/>
            <w:sz w:val="24"/>
            <w:szCs w:val="24"/>
          </w:rPr>
          <w:t>-</w:t>
        </w:r>
      </w:ins>
      <w:del w:id="268" w:author="zenrunner" w:date="2019-03-26T20:11:00Z">
        <w:r w:rsidDel="00411F48">
          <w:rPr>
            <w:rFonts w:ascii="Times New Roman" w:eastAsia="Times New Roman" w:hAnsi="Times New Roman" w:cs="Times New Roman"/>
            <w:sz w:val="24"/>
            <w:szCs w:val="24"/>
          </w:rPr>
          <w:delText xml:space="preserve"> </w:delText>
        </w:r>
      </w:del>
      <w:r>
        <w:rPr>
          <w:rFonts w:ascii="Times New Roman" w:eastAsia="Times New Roman" w:hAnsi="Times New Roman" w:cs="Times New Roman"/>
          <w:sz w:val="24"/>
          <w:szCs w:val="24"/>
        </w:rPr>
        <w:t xml:space="preserve">scale </w:t>
      </w:r>
      <w:ins w:id="269" w:author="zenrunner" w:date="2019-03-26T20:12:00Z">
        <w:r w:rsidR="00FF68B6">
          <w:rPr>
            <w:rFonts w:ascii="Times New Roman" w:eastAsia="Times New Roman" w:hAnsi="Times New Roman" w:cs="Times New Roman"/>
            <w:sz w:val="24"/>
            <w:szCs w:val="24"/>
          </w:rPr>
          <w:t xml:space="preserve">manipulative </w:t>
        </w:r>
      </w:ins>
      <w:r>
        <w:rPr>
          <w:rFonts w:ascii="Times New Roman" w:eastAsia="Times New Roman" w:hAnsi="Times New Roman" w:cs="Times New Roman"/>
          <w:sz w:val="24"/>
          <w:szCs w:val="24"/>
        </w:rPr>
        <w:t xml:space="preserve">experiments </w:t>
      </w:r>
      <w:del w:id="270" w:author="zenrunner" w:date="2019-03-26T20:11:00Z">
        <w:r w:rsidDel="00FF68B6">
          <w:rPr>
            <w:rFonts w:ascii="Times New Roman" w:eastAsia="Times New Roman" w:hAnsi="Times New Roman" w:cs="Times New Roman"/>
            <w:sz w:val="24"/>
            <w:szCs w:val="24"/>
          </w:rPr>
          <w:delText xml:space="preserve">produce results which </w:delText>
        </w:r>
      </w:del>
      <w:r>
        <w:rPr>
          <w:rFonts w:ascii="Times New Roman" w:eastAsia="Times New Roman" w:hAnsi="Times New Roman" w:cs="Times New Roman"/>
          <w:sz w:val="24"/>
          <w:szCs w:val="24"/>
        </w:rPr>
        <w:t xml:space="preserve">are expected to be </w:t>
      </w:r>
      <w:del w:id="271" w:author="zenrunner" w:date="2019-03-26T20:11:00Z">
        <w:r w:rsidDel="00FF68B6">
          <w:rPr>
            <w:rFonts w:ascii="Times New Roman" w:eastAsia="Times New Roman" w:hAnsi="Times New Roman" w:cs="Times New Roman"/>
            <w:sz w:val="24"/>
            <w:szCs w:val="24"/>
          </w:rPr>
          <w:delText xml:space="preserve">observed </w:delText>
        </w:r>
      </w:del>
      <w:ins w:id="272" w:author="zenrunner" w:date="2019-03-26T20:11:00Z">
        <w:r w:rsidR="00FF68B6">
          <w:rPr>
            <w:rFonts w:ascii="Times New Roman" w:eastAsia="Times New Roman" w:hAnsi="Times New Roman" w:cs="Times New Roman"/>
            <w:sz w:val="24"/>
            <w:szCs w:val="24"/>
          </w:rPr>
          <w:t xml:space="preserve">consistent </w:t>
        </w:r>
      </w:ins>
      <w:r>
        <w:rPr>
          <w:rFonts w:ascii="Times New Roman" w:eastAsia="Times New Roman" w:hAnsi="Times New Roman" w:cs="Times New Roman"/>
          <w:sz w:val="24"/>
          <w:szCs w:val="24"/>
        </w:rPr>
        <w:t xml:space="preserve">under </w:t>
      </w:r>
      <w:r>
        <w:rPr>
          <w:rFonts w:ascii="Times New Roman" w:eastAsia="Times New Roman" w:hAnsi="Times New Roman" w:cs="Times New Roman"/>
          <w:sz w:val="24"/>
          <w:szCs w:val="24"/>
        </w:rPr>
        <w:lastRenderedPageBreak/>
        <w:t xml:space="preserve">natural conditions, there are many extraneous variables at work </w:t>
      </w:r>
      <w:del w:id="273" w:author="zenrunner" w:date="2019-03-26T20:12:00Z">
        <w:r w:rsidDel="001857E7">
          <w:rPr>
            <w:rFonts w:ascii="Times New Roman" w:eastAsia="Times New Roman" w:hAnsi="Times New Roman" w:cs="Times New Roman"/>
            <w:sz w:val="24"/>
            <w:szCs w:val="24"/>
          </w:rPr>
          <w:delText xml:space="preserve">which </w:delText>
        </w:r>
      </w:del>
      <w:ins w:id="274" w:author="zenrunner" w:date="2019-03-26T20:12:00Z">
        <w:r w:rsidR="001857E7">
          <w:rPr>
            <w:rFonts w:ascii="Times New Roman" w:eastAsia="Times New Roman" w:hAnsi="Times New Roman" w:cs="Times New Roman"/>
            <w:sz w:val="24"/>
            <w:szCs w:val="24"/>
          </w:rPr>
          <w:t xml:space="preserve">that </w:t>
        </w:r>
      </w:ins>
      <w:r>
        <w:rPr>
          <w:rFonts w:ascii="Times New Roman" w:eastAsia="Times New Roman" w:hAnsi="Times New Roman" w:cs="Times New Roman"/>
          <w:sz w:val="24"/>
          <w:szCs w:val="24"/>
        </w:rPr>
        <w:t xml:space="preserve">can alter the growth characteristics of the plant community being analyzed (Thomson et al., 2016; Ignace et al., 2018). The present study therefore utilized a controlled greenhouse setting in order to focus on the effects of an invasive species (red brome) and watering availability on the growth and survival of the three </w:t>
      </w:r>
      <w:proofErr w:type="spellStart"/>
      <w:r>
        <w:rPr>
          <w:rFonts w:ascii="Times New Roman" w:eastAsia="Times New Roman" w:hAnsi="Times New Roman" w:cs="Times New Roman"/>
          <w:sz w:val="24"/>
          <w:szCs w:val="24"/>
        </w:rPr>
        <w:t>phytometer</w:t>
      </w:r>
      <w:proofErr w:type="spellEnd"/>
      <w:r>
        <w:rPr>
          <w:rFonts w:ascii="Times New Roman" w:eastAsia="Times New Roman" w:hAnsi="Times New Roman" w:cs="Times New Roman"/>
          <w:sz w:val="24"/>
          <w:szCs w:val="24"/>
        </w:rPr>
        <w:t xml:space="preserve"> species. </w:t>
      </w:r>
      <w:r w:rsidRPr="007973F0">
        <w:rPr>
          <w:rFonts w:ascii="Times New Roman" w:eastAsia="Times New Roman" w:hAnsi="Times New Roman" w:cs="Times New Roman"/>
          <w:sz w:val="24"/>
          <w:szCs w:val="24"/>
          <w:highlight w:val="yellow"/>
          <w:rPrChange w:id="275" w:author="zenrunner" w:date="2019-03-26T20:13:00Z">
            <w:rPr>
              <w:rFonts w:ascii="Times New Roman" w:eastAsia="Times New Roman" w:hAnsi="Times New Roman" w:cs="Times New Roman"/>
              <w:sz w:val="24"/>
              <w:szCs w:val="24"/>
            </w:rPr>
          </w:rPrChange>
        </w:rPr>
        <w:t>It is hypothesized that availability of water, the presence of an invasive species, and the interaction between these two variables will determine the productivity and survivorship of the three native Californian plants examined in the present study.</w:t>
      </w:r>
      <w:ins w:id="276" w:author="zenrunner" w:date="2019-03-26T20:13:00Z">
        <w:r w:rsidR="007973F0">
          <w:rPr>
            <w:rFonts w:ascii="Times New Roman" w:eastAsia="Times New Roman" w:hAnsi="Times New Roman" w:cs="Times New Roman"/>
            <w:sz w:val="24"/>
            <w:szCs w:val="24"/>
          </w:rPr>
          <w:t xml:space="preserve"> Not bad – see Abstract – could work on the hypothesis a bit – do you expect competition to be more intense under drought?</w:t>
        </w:r>
      </w:ins>
      <w:r>
        <w:rPr>
          <w:rFonts w:ascii="Times New Roman" w:eastAsia="Times New Roman" w:hAnsi="Times New Roman" w:cs="Times New Roman"/>
          <w:sz w:val="24"/>
          <w:szCs w:val="24"/>
        </w:rPr>
        <w:t xml:space="preserve"> It is also hypothesized that brome mortality and productivity will be dependent on water treatment and </w:t>
      </w:r>
      <w:ins w:id="277" w:author="zenrunner" w:date="2019-03-26T20:12:00Z">
        <w:r w:rsidR="00527ABD">
          <w:rPr>
            <w:rFonts w:ascii="Times New Roman" w:eastAsia="Times New Roman" w:hAnsi="Times New Roman" w:cs="Times New Roman"/>
            <w:sz w:val="24"/>
            <w:szCs w:val="24"/>
          </w:rPr>
          <w:t>that some native species can also exert competitive effects of the invasive species</w:t>
        </w:r>
      </w:ins>
      <w:del w:id="278" w:author="zenrunner" w:date="2019-03-26T20:13:00Z">
        <w:r w:rsidDel="00527ABD">
          <w:rPr>
            <w:rFonts w:ascii="Times New Roman" w:eastAsia="Times New Roman" w:hAnsi="Times New Roman" w:cs="Times New Roman"/>
            <w:sz w:val="24"/>
            <w:szCs w:val="24"/>
          </w:rPr>
          <w:delText>the native species with which it is competing</w:delText>
        </w:r>
      </w:del>
      <w:r>
        <w:rPr>
          <w:rFonts w:ascii="Times New Roman" w:eastAsia="Times New Roman" w:hAnsi="Times New Roman" w:cs="Times New Roman"/>
          <w:sz w:val="24"/>
          <w:szCs w:val="24"/>
        </w:rPr>
        <w:t xml:space="preserve">. </w:t>
      </w:r>
      <w:del w:id="279" w:author="zenrunner" w:date="2019-03-26T20:13:00Z">
        <w:r w:rsidDel="003C0A67">
          <w:rPr>
            <w:rFonts w:ascii="Times New Roman" w:eastAsia="Times New Roman" w:hAnsi="Times New Roman" w:cs="Times New Roman"/>
            <w:sz w:val="24"/>
            <w:szCs w:val="24"/>
          </w:rPr>
          <w:delText>It is predicted that</w:delText>
        </w:r>
      </w:del>
      <w:ins w:id="280" w:author="zenrunner" w:date="2019-03-26T20:13:00Z">
        <w:r w:rsidR="003C0A67">
          <w:rPr>
            <w:rFonts w:ascii="Times New Roman" w:eastAsia="Times New Roman" w:hAnsi="Times New Roman" w:cs="Times New Roman"/>
            <w:sz w:val="24"/>
            <w:szCs w:val="24"/>
          </w:rPr>
          <w:t>The following predictions were tested:</w:t>
        </w:r>
      </w:ins>
      <w:r>
        <w:rPr>
          <w:rFonts w:ascii="Times New Roman" w:eastAsia="Times New Roman" w:hAnsi="Times New Roman" w:cs="Times New Roman"/>
          <w:sz w:val="24"/>
          <w:szCs w:val="24"/>
        </w:rPr>
        <w:t xml:space="preserve"> 1) </w:t>
      </w:r>
      <w:r w:rsidRPr="002F61BA">
        <w:rPr>
          <w:rFonts w:ascii="Times New Roman" w:eastAsia="Times New Roman" w:hAnsi="Times New Roman" w:cs="Times New Roman"/>
          <w:sz w:val="24"/>
          <w:szCs w:val="24"/>
          <w:highlight w:val="yellow"/>
          <w:rPrChange w:id="281" w:author="zenrunner" w:date="2019-03-26T20:14:00Z">
            <w:rPr>
              <w:rFonts w:ascii="Times New Roman" w:eastAsia="Times New Roman" w:hAnsi="Times New Roman" w:cs="Times New Roman"/>
              <w:sz w:val="24"/>
              <w:szCs w:val="24"/>
            </w:rPr>
          </w:rPrChange>
        </w:rPr>
        <w:t>all three native plants will have the highest mortality and lowest individual biomass when grown with brome under drought conditions</w:t>
      </w:r>
      <w:ins w:id="282" w:author="zenrunner" w:date="2019-03-26T20:14:00Z">
        <w:r w:rsidR="002F61BA">
          <w:rPr>
            <w:rFonts w:ascii="Times New Roman" w:eastAsia="Times New Roman" w:hAnsi="Times New Roman" w:cs="Times New Roman"/>
            <w:sz w:val="24"/>
            <w:szCs w:val="24"/>
          </w:rPr>
          <w:t xml:space="preserve"> this is kind </w:t>
        </w:r>
        <w:proofErr w:type="spellStart"/>
        <w:r w:rsidR="002F61BA">
          <w:rPr>
            <w:rFonts w:ascii="Times New Roman" w:eastAsia="Times New Roman" w:hAnsi="Times New Roman" w:cs="Times New Roman"/>
            <w:sz w:val="24"/>
            <w:szCs w:val="24"/>
          </w:rPr>
          <w:t>og</w:t>
        </w:r>
        <w:proofErr w:type="spellEnd"/>
        <w:r w:rsidR="002F61BA">
          <w:rPr>
            <w:rFonts w:ascii="Times New Roman" w:eastAsia="Times New Roman" w:hAnsi="Times New Roman" w:cs="Times New Roman"/>
            <w:sz w:val="24"/>
            <w:szCs w:val="24"/>
          </w:rPr>
          <w:t xml:space="preserve"> the interaction one.</w:t>
        </w:r>
      </w:ins>
    </w:p>
    <w:p w14:paraId="7B93B11F" w14:textId="77777777" w:rsidR="002F61BA" w:rsidRDefault="002F61BA">
      <w:pPr>
        <w:pStyle w:val="Body"/>
        <w:spacing w:line="480" w:lineRule="auto"/>
        <w:rPr>
          <w:ins w:id="283" w:author="zenrunner" w:date="2019-03-26T20:14:00Z"/>
          <w:rFonts w:ascii="Times New Roman" w:eastAsia="Times New Roman" w:hAnsi="Times New Roman" w:cs="Times New Roman"/>
          <w:sz w:val="24"/>
          <w:szCs w:val="24"/>
        </w:rPr>
      </w:pPr>
    </w:p>
    <w:p w14:paraId="2CBB46AC" w14:textId="77777777" w:rsidR="002F61BA" w:rsidRDefault="002F61BA">
      <w:pPr>
        <w:pStyle w:val="Body"/>
        <w:spacing w:line="480" w:lineRule="auto"/>
        <w:rPr>
          <w:ins w:id="284" w:author="zenrunner" w:date="2019-03-26T20:14:00Z"/>
          <w:rFonts w:ascii="Times New Roman" w:eastAsia="Times New Roman" w:hAnsi="Times New Roman" w:cs="Times New Roman"/>
          <w:sz w:val="24"/>
          <w:szCs w:val="24"/>
        </w:rPr>
      </w:pPr>
      <w:ins w:id="285" w:author="zenrunner" w:date="2019-03-26T20:14:00Z">
        <w:r>
          <w:rPr>
            <w:rFonts w:ascii="Times New Roman" w:eastAsia="Times New Roman" w:hAnsi="Times New Roman" w:cs="Times New Roman"/>
            <w:sz w:val="24"/>
            <w:szCs w:val="24"/>
          </w:rPr>
          <w:t xml:space="preserve">How about </w:t>
        </w:r>
        <w:proofErr w:type="spellStart"/>
        <w:r>
          <w:rPr>
            <w:rFonts w:ascii="Times New Roman" w:eastAsia="Times New Roman" w:hAnsi="Times New Roman" w:cs="Times New Roman"/>
            <w:sz w:val="24"/>
            <w:szCs w:val="24"/>
          </w:rPr>
          <w:t>preds</w:t>
        </w:r>
        <w:proofErr w:type="spellEnd"/>
      </w:ins>
    </w:p>
    <w:p w14:paraId="680A981A" w14:textId="5A6916A7" w:rsidR="00F115A7" w:rsidRDefault="002F61BA">
      <w:pPr>
        <w:pStyle w:val="Body"/>
        <w:numPr>
          <w:ilvl w:val="0"/>
          <w:numId w:val="1"/>
        </w:numPr>
        <w:spacing w:line="480" w:lineRule="auto"/>
        <w:rPr>
          <w:ins w:id="286" w:author="zenrunner" w:date="2019-03-26T20:15:00Z"/>
          <w:rFonts w:ascii="Times New Roman" w:eastAsia="Times New Roman" w:hAnsi="Times New Roman" w:cs="Times New Roman"/>
          <w:sz w:val="24"/>
          <w:szCs w:val="24"/>
        </w:rPr>
        <w:pPrChange w:id="287" w:author="zenrunner" w:date="2019-03-26T20:16:00Z">
          <w:pPr>
            <w:pStyle w:val="Body"/>
            <w:spacing w:line="480" w:lineRule="auto"/>
          </w:pPr>
        </w:pPrChange>
      </w:pPr>
      <w:ins w:id="288" w:author="zenrunner" w:date="2019-03-26T20:14:00Z">
        <w:r>
          <w:rPr>
            <w:rFonts w:ascii="Times New Roman" w:eastAsia="Times New Roman" w:hAnsi="Times New Roman" w:cs="Times New Roman"/>
            <w:sz w:val="24"/>
            <w:szCs w:val="24"/>
          </w:rPr>
          <w:t xml:space="preserve">Drought </w:t>
        </w:r>
      </w:ins>
      <w:ins w:id="289" w:author="zenrunner" w:date="2019-03-26T20:15:00Z">
        <w:r w:rsidR="00F115A7">
          <w:rPr>
            <w:rFonts w:ascii="Times New Roman" w:eastAsia="Times New Roman" w:hAnsi="Times New Roman" w:cs="Times New Roman"/>
            <w:sz w:val="24"/>
            <w:szCs w:val="24"/>
          </w:rPr>
          <w:t xml:space="preserve">and competition with an invasive negatively </w:t>
        </w:r>
        <w:proofErr w:type="gramStart"/>
        <w:r w:rsidR="00F115A7">
          <w:rPr>
            <w:rFonts w:ascii="Times New Roman" w:eastAsia="Times New Roman" w:hAnsi="Times New Roman" w:cs="Times New Roman"/>
            <w:sz w:val="24"/>
            <w:szCs w:val="24"/>
          </w:rPr>
          <w:t>impacts</w:t>
        </w:r>
        <w:proofErr w:type="gramEnd"/>
        <w:r w:rsidR="00F115A7">
          <w:rPr>
            <w:rFonts w:ascii="Times New Roman" w:eastAsia="Times New Roman" w:hAnsi="Times New Roman" w:cs="Times New Roman"/>
            <w:sz w:val="24"/>
            <w:szCs w:val="24"/>
          </w:rPr>
          <w:t xml:space="preserve"> performance of natives</w:t>
        </w:r>
      </w:ins>
    </w:p>
    <w:p w14:paraId="19819E9C" w14:textId="7084A7F4" w:rsidR="00F115A7" w:rsidRDefault="00F115A7">
      <w:pPr>
        <w:pStyle w:val="Body"/>
        <w:numPr>
          <w:ilvl w:val="0"/>
          <w:numId w:val="1"/>
        </w:numPr>
        <w:spacing w:line="480" w:lineRule="auto"/>
        <w:rPr>
          <w:ins w:id="290" w:author="zenrunner" w:date="2019-03-26T20:16:00Z"/>
          <w:rFonts w:ascii="Times New Roman" w:eastAsia="Times New Roman" w:hAnsi="Times New Roman" w:cs="Times New Roman"/>
          <w:sz w:val="24"/>
          <w:szCs w:val="24"/>
        </w:rPr>
        <w:pPrChange w:id="291" w:author="zenrunner" w:date="2019-03-26T20:16:00Z">
          <w:pPr>
            <w:pStyle w:val="Body"/>
            <w:spacing w:line="480" w:lineRule="auto"/>
          </w:pPr>
        </w:pPrChange>
      </w:pPr>
      <w:ins w:id="292" w:author="zenrunner" w:date="2019-03-26T20:16:00Z">
        <w:r>
          <w:rPr>
            <w:rFonts w:ascii="Times New Roman" w:eastAsia="Times New Roman" w:hAnsi="Times New Roman" w:cs="Times New Roman"/>
            <w:sz w:val="24"/>
            <w:szCs w:val="24"/>
          </w:rPr>
          <w:t>Drought exacerbates the competition effect of an invasive of natives.</w:t>
        </w:r>
      </w:ins>
    </w:p>
    <w:p w14:paraId="1CAE9486" w14:textId="334395CB" w:rsidR="00F115A7" w:rsidRDefault="00F115A7">
      <w:pPr>
        <w:pStyle w:val="Body"/>
        <w:numPr>
          <w:ilvl w:val="0"/>
          <w:numId w:val="1"/>
        </w:numPr>
        <w:spacing w:line="480" w:lineRule="auto"/>
        <w:rPr>
          <w:ins w:id="293" w:author="zenrunner" w:date="2019-03-26T20:16:00Z"/>
          <w:rFonts w:ascii="Times New Roman" w:eastAsia="Times New Roman" w:hAnsi="Times New Roman" w:cs="Times New Roman"/>
          <w:sz w:val="24"/>
          <w:szCs w:val="24"/>
        </w:rPr>
        <w:pPrChange w:id="294" w:author="zenrunner" w:date="2019-03-26T20:16:00Z">
          <w:pPr>
            <w:pStyle w:val="Body"/>
            <w:spacing w:line="480" w:lineRule="auto"/>
          </w:pPr>
        </w:pPrChange>
      </w:pPr>
      <w:ins w:id="295" w:author="zenrunner" w:date="2019-03-26T20:16:00Z">
        <w:r>
          <w:rPr>
            <w:rFonts w:ascii="Times New Roman" w:eastAsia="Times New Roman" w:hAnsi="Times New Roman" w:cs="Times New Roman"/>
            <w:sz w:val="24"/>
            <w:szCs w:val="24"/>
          </w:rPr>
          <w:t>The response of natives is species specific to competition with brome and the potential reciprocal effect on brome is also species dependent.</w:t>
        </w:r>
      </w:ins>
    </w:p>
    <w:p w14:paraId="2C2C1C3A" w14:textId="082DE212" w:rsidR="00F115A7" w:rsidRDefault="00F115A7" w:rsidP="00F115A7">
      <w:pPr>
        <w:pStyle w:val="Body"/>
        <w:spacing w:line="480" w:lineRule="auto"/>
        <w:rPr>
          <w:ins w:id="296" w:author="zenrunner" w:date="2019-03-26T20:17:00Z"/>
          <w:rFonts w:ascii="Times New Roman" w:eastAsia="Times New Roman" w:hAnsi="Times New Roman" w:cs="Times New Roman"/>
          <w:sz w:val="24"/>
          <w:szCs w:val="24"/>
        </w:rPr>
      </w:pPr>
      <w:proofErr w:type="gramStart"/>
      <w:ins w:id="297" w:author="zenrunner" w:date="2019-03-26T20:17:00Z">
        <w:r>
          <w:rPr>
            <w:rFonts w:ascii="Times New Roman" w:eastAsia="Times New Roman" w:hAnsi="Times New Roman" w:cs="Times New Roman"/>
            <w:sz w:val="24"/>
            <w:szCs w:val="24"/>
          </w:rPr>
          <w:t>So</w:t>
        </w:r>
        <w:proofErr w:type="gramEnd"/>
        <w:r>
          <w:rPr>
            <w:rFonts w:ascii="Times New Roman" w:eastAsia="Times New Roman" w:hAnsi="Times New Roman" w:cs="Times New Roman"/>
            <w:sz w:val="24"/>
            <w:szCs w:val="24"/>
          </w:rPr>
          <w:t xml:space="preserve"> something like those three </w:t>
        </w:r>
        <w:proofErr w:type="spellStart"/>
        <w:r>
          <w:rPr>
            <w:rFonts w:ascii="Times New Roman" w:eastAsia="Times New Roman" w:hAnsi="Times New Roman" w:cs="Times New Roman"/>
            <w:sz w:val="24"/>
            <w:szCs w:val="24"/>
          </w:rPr>
          <w:t>preds</w:t>
        </w:r>
        <w:proofErr w:type="spellEnd"/>
        <w:r>
          <w:rPr>
            <w:rFonts w:ascii="Times New Roman" w:eastAsia="Times New Roman" w:hAnsi="Times New Roman" w:cs="Times New Roman"/>
            <w:sz w:val="24"/>
            <w:szCs w:val="24"/>
          </w:rPr>
          <w:t>?</w:t>
        </w:r>
      </w:ins>
    </w:p>
    <w:p w14:paraId="712088D2" w14:textId="77777777" w:rsidR="00F115A7" w:rsidRDefault="00F115A7" w:rsidP="00F115A7">
      <w:pPr>
        <w:pStyle w:val="Body"/>
        <w:spacing w:line="480" w:lineRule="auto"/>
        <w:rPr>
          <w:ins w:id="298" w:author="zenrunner" w:date="2019-03-26T20:16:00Z"/>
          <w:rFonts w:ascii="Times New Roman" w:eastAsia="Times New Roman" w:hAnsi="Times New Roman" w:cs="Times New Roman"/>
          <w:sz w:val="24"/>
          <w:szCs w:val="24"/>
        </w:rPr>
      </w:pPr>
    </w:p>
    <w:p w14:paraId="7D9F8135" w14:textId="50C2D90B" w:rsidR="00202574" w:rsidRDefault="001D1A67">
      <w:pPr>
        <w:pStyle w:val="Body"/>
        <w:spacing w:line="480" w:lineRule="auto"/>
        <w:ind w:left="720"/>
        <w:rPr>
          <w:rFonts w:ascii="Times New Roman" w:eastAsia="Times New Roman" w:hAnsi="Times New Roman" w:cs="Times New Roman"/>
          <w:sz w:val="24"/>
          <w:szCs w:val="24"/>
        </w:rPr>
        <w:pPrChange w:id="299" w:author="zenrunner" w:date="2019-03-26T20:17:00Z">
          <w:pPr>
            <w:pStyle w:val="Body"/>
            <w:spacing w:line="480" w:lineRule="auto"/>
          </w:pPr>
        </w:pPrChange>
      </w:pPr>
      <w:r>
        <w:rPr>
          <w:rFonts w:ascii="Times New Roman" w:eastAsia="Times New Roman" w:hAnsi="Times New Roman" w:cs="Times New Roman"/>
          <w:sz w:val="24"/>
          <w:szCs w:val="24"/>
        </w:rPr>
        <w:lastRenderedPageBreak/>
        <w:t xml:space="preserve">; 2) the growth and survival of native plants will be greater without brome, across all water treatments; 3) brome will experience high mortality and low productivity under drought conditions; </w:t>
      </w:r>
      <w:ins w:id="300" w:author="zenrunner" w:date="2019-03-26T20:15:00Z">
        <w:r w:rsidR="002F61BA">
          <w:rPr>
            <w:rFonts w:ascii="Times New Roman" w:eastAsia="Times New Roman" w:hAnsi="Times New Roman" w:cs="Times New Roman"/>
            <w:sz w:val="24"/>
            <w:szCs w:val="24"/>
          </w:rPr>
          <w:t xml:space="preserve">4) the response by natives to brome and potential effect on brome is species specific.  </w:t>
        </w:r>
      </w:ins>
      <w:del w:id="301" w:author="zenrunner" w:date="2019-03-26T20:15:00Z">
        <w:r w:rsidDel="002F61BA">
          <w:rPr>
            <w:rFonts w:ascii="Times New Roman" w:eastAsia="Times New Roman" w:hAnsi="Times New Roman" w:cs="Times New Roman"/>
            <w:sz w:val="24"/>
            <w:szCs w:val="24"/>
          </w:rPr>
          <w:delText xml:space="preserve">4) Phacelia will be the best suppressor of brome and possess the lowest mortality and greatest productivity. </w:delText>
        </w:r>
      </w:del>
      <w:r>
        <w:rPr>
          <w:rFonts w:ascii="Times New Roman" w:eastAsia="Times New Roman" w:hAnsi="Times New Roman" w:cs="Times New Roman"/>
          <w:sz w:val="24"/>
          <w:szCs w:val="24"/>
        </w:rPr>
        <w:t xml:space="preserve">By </w:t>
      </w:r>
      <w:del w:id="302" w:author="zenrunner" w:date="2019-03-26T20:17:00Z">
        <w:r w:rsidDel="00916D0C">
          <w:rPr>
            <w:rFonts w:ascii="Times New Roman" w:eastAsia="Times New Roman" w:hAnsi="Times New Roman" w:cs="Times New Roman"/>
            <w:sz w:val="24"/>
            <w:szCs w:val="24"/>
          </w:rPr>
          <w:delText xml:space="preserve">utilizing an array of </w:delText>
        </w:r>
      </w:del>
      <w:ins w:id="303" w:author="zenrunner" w:date="2019-03-26T20:17:00Z">
        <w:r w:rsidR="00916D0C">
          <w:rPr>
            <w:rFonts w:ascii="Times New Roman" w:eastAsia="Times New Roman" w:hAnsi="Times New Roman" w:cs="Times New Roman"/>
            <w:sz w:val="24"/>
            <w:szCs w:val="24"/>
          </w:rPr>
          <w:t xml:space="preserve">testing </w:t>
        </w:r>
      </w:ins>
      <w:r>
        <w:rPr>
          <w:rFonts w:ascii="Times New Roman" w:eastAsia="Times New Roman" w:hAnsi="Times New Roman" w:cs="Times New Roman"/>
          <w:sz w:val="24"/>
          <w:szCs w:val="24"/>
        </w:rPr>
        <w:t xml:space="preserve">three </w:t>
      </w:r>
      <w:proofErr w:type="spellStart"/>
      <w:r>
        <w:rPr>
          <w:rFonts w:ascii="Times New Roman" w:eastAsia="Times New Roman" w:hAnsi="Times New Roman" w:cs="Times New Roman"/>
          <w:sz w:val="24"/>
          <w:szCs w:val="24"/>
        </w:rPr>
        <w:t>phytometer</w:t>
      </w:r>
      <w:proofErr w:type="spellEnd"/>
      <w:r>
        <w:rPr>
          <w:rFonts w:ascii="Times New Roman" w:eastAsia="Times New Roman" w:hAnsi="Times New Roman" w:cs="Times New Roman"/>
          <w:sz w:val="24"/>
          <w:szCs w:val="24"/>
        </w:rPr>
        <w:t xml:space="preserve"> species</w:t>
      </w:r>
      <w:ins w:id="304" w:author="zenrunner" w:date="2019-03-26T20:17:00Z">
        <w:r w:rsidR="00916D0C">
          <w:rPr>
            <w:rFonts w:ascii="Times New Roman" w:eastAsia="Times New Roman" w:hAnsi="Times New Roman" w:cs="Times New Roman"/>
            <w:sz w:val="24"/>
            <w:szCs w:val="24"/>
          </w:rPr>
          <w:t xml:space="preserve"> in mixtures</w:t>
        </w:r>
      </w:ins>
      <w:r>
        <w:rPr>
          <w:rFonts w:ascii="Times New Roman" w:eastAsia="Times New Roman" w:hAnsi="Times New Roman" w:cs="Times New Roman"/>
          <w:sz w:val="24"/>
          <w:szCs w:val="24"/>
        </w:rPr>
        <w:t xml:space="preserve">, the present study </w:t>
      </w:r>
      <w:del w:id="305" w:author="zenrunner" w:date="2019-03-26T20:18:00Z">
        <w:r w:rsidDel="003269EC">
          <w:rPr>
            <w:rFonts w:ascii="Times New Roman" w:eastAsia="Times New Roman" w:hAnsi="Times New Roman" w:cs="Times New Roman"/>
            <w:sz w:val="24"/>
            <w:szCs w:val="24"/>
          </w:rPr>
          <w:delText>aims to determine</w:delText>
        </w:r>
      </w:del>
      <w:ins w:id="306" w:author="zenrunner" w:date="2019-03-26T20:18:00Z">
        <w:r w:rsidR="003269EC">
          <w:rPr>
            <w:rFonts w:ascii="Times New Roman" w:eastAsia="Times New Roman" w:hAnsi="Times New Roman" w:cs="Times New Roman"/>
            <w:sz w:val="24"/>
            <w:szCs w:val="24"/>
          </w:rPr>
          <w:t>examines</w:t>
        </w:r>
      </w:ins>
      <w:r>
        <w:rPr>
          <w:rFonts w:ascii="Times New Roman" w:eastAsia="Times New Roman" w:hAnsi="Times New Roman" w:cs="Times New Roman"/>
          <w:sz w:val="24"/>
          <w:szCs w:val="24"/>
        </w:rPr>
        <w:t xml:space="preserve"> not only how plant invasion and drought will alter Californian plant communities</w:t>
      </w:r>
      <w:del w:id="307" w:author="zenrunner" w:date="2019-03-26T20:18:00Z">
        <w:r w:rsidDel="00AE3538">
          <w:rPr>
            <w:rFonts w:ascii="Times New Roman" w:eastAsia="Times New Roman" w:hAnsi="Times New Roman" w:cs="Times New Roman"/>
            <w:sz w:val="24"/>
            <w:szCs w:val="24"/>
          </w:rPr>
          <w:delText>,</w:delText>
        </w:r>
      </w:del>
      <w:r>
        <w:rPr>
          <w:rFonts w:ascii="Times New Roman" w:eastAsia="Times New Roman" w:hAnsi="Times New Roman" w:cs="Times New Roman"/>
          <w:sz w:val="24"/>
          <w:szCs w:val="24"/>
        </w:rPr>
        <w:t xml:space="preserve"> but also </w:t>
      </w:r>
      <w:del w:id="308" w:author="zenrunner" w:date="2019-03-26T20:18:00Z">
        <w:r w:rsidDel="00AE3538">
          <w:rPr>
            <w:rFonts w:ascii="Times New Roman" w:eastAsia="Times New Roman" w:hAnsi="Times New Roman" w:cs="Times New Roman"/>
            <w:sz w:val="24"/>
            <w:szCs w:val="24"/>
          </w:rPr>
          <w:delText xml:space="preserve">what </w:delText>
        </w:r>
      </w:del>
      <w:ins w:id="309" w:author="zenrunner" w:date="2019-03-26T20:18:00Z">
        <w:r w:rsidR="00AE3538">
          <w:rPr>
            <w:rFonts w:ascii="Times New Roman" w:eastAsia="Times New Roman" w:hAnsi="Times New Roman" w:cs="Times New Roman"/>
            <w:sz w:val="24"/>
            <w:szCs w:val="24"/>
          </w:rPr>
          <w:t xml:space="preserve">identifies the </w:t>
        </w:r>
      </w:ins>
      <w:r>
        <w:rPr>
          <w:rFonts w:ascii="Times New Roman" w:eastAsia="Times New Roman" w:hAnsi="Times New Roman" w:cs="Times New Roman"/>
          <w:sz w:val="24"/>
          <w:szCs w:val="24"/>
        </w:rPr>
        <w:t xml:space="preserve">conditions and plant communities must be utilized in order to restore damaged ecosystems and reduce the negative effects imposed by these two impending threats. </w:t>
      </w:r>
    </w:p>
    <w:p w14:paraId="6B2CCE61" w14:textId="77777777" w:rsidR="00202574" w:rsidRDefault="001D1A67">
      <w:pPr>
        <w:pStyle w:val="Body"/>
        <w:spacing w:line="480" w:lineRule="auto"/>
        <w:rPr>
          <w:rFonts w:ascii="Times New Roman" w:eastAsia="Times New Roman" w:hAnsi="Times New Roman" w:cs="Times New Roman"/>
          <w:b/>
          <w:bCs/>
          <w:sz w:val="24"/>
          <w:szCs w:val="24"/>
        </w:rPr>
      </w:pPr>
      <w:r>
        <w:rPr>
          <w:rFonts w:ascii="Times New Roman" w:hAnsi="Times New Roman"/>
          <w:b/>
          <w:bCs/>
          <w:sz w:val="24"/>
          <w:szCs w:val="24"/>
        </w:rPr>
        <w:t xml:space="preserve">Methodology </w:t>
      </w:r>
    </w:p>
    <w:p w14:paraId="30F65075" w14:textId="77777777" w:rsidR="00202574" w:rsidRDefault="001D1A67">
      <w:pPr>
        <w:pStyle w:val="Body"/>
        <w:spacing w:line="480" w:lineRule="auto"/>
        <w:rPr>
          <w:rFonts w:ascii="Times New Roman" w:eastAsia="Times New Roman" w:hAnsi="Times New Roman" w:cs="Times New Roman"/>
          <w:b/>
          <w:bCs/>
          <w:sz w:val="24"/>
          <w:szCs w:val="24"/>
        </w:rPr>
      </w:pPr>
      <w:r>
        <w:rPr>
          <w:rFonts w:ascii="Times New Roman" w:hAnsi="Times New Roman"/>
          <w:b/>
          <w:bCs/>
          <w:sz w:val="24"/>
          <w:szCs w:val="24"/>
        </w:rPr>
        <w:t>Study Species</w:t>
      </w:r>
    </w:p>
    <w:p w14:paraId="74795DA9" w14:textId="0ADD4394" w:rsidR="00202574" w:rsidRPr="00AA2EC9" w:rsidRDefault="001D1A67">
      <w:pPr>
        <w:pStyle w:val="Body"/>
        <w:spacing w:line="480" w:lineRule="auto"/>
        <w:rPr>
          <w:lang w:val="en-CA"/>
          <w:rPrChange w:id="310" w:author="zenrunner" w:date="2019-03-26T20:20:00Z">
            <w:rPr>
              <w:rFonts w:ascii="Times New Roman" w:eastAsia="Times New Roman" w:hAnsi="Times New Roman" w:cs="Times New Roman"/>
              <w:sz w:val="24"/>
              <w:szCs w:val="24"/>
            </w:rPr>
          </w:rPrChange>
        </w:rPr>
      </w:pPr>
      <w:r>
        <w:rPr>
          <w:rFonts w:ascii="Times New Roman" w:hAnsi="Times New Roman"/>
          <w:i/>
          <w:iCs/>
          <w:sz w:val="24"/>
          <w:szCs w:val="24"/>
          <w:lang w:val="it-IT"/>
        </w:rPr>
        <w:t>Plantago</w:t>
      </w:r>
      <w:r>
        <w:rPr>
          <w:rFonts w:ascii="Times New Roman" w:hAnsi="Times New Roman"/>
          <w:i/>
          <w:iCs/>
          <w:sz w:val="24"/>
          <w:szCs w:val="24"/>
        </w:rPr>
        <w:t xml:space="preserve"> </w:t>
      </w:r>
      <w:proofErr w:type="spellStart"/>
      <w:r>
        <w:rPr>
          <w:rFonts w:ascii="Times New Roman" w:hAnsi="Times New Roman"/>
          <w:i/>
          <w:iCs/>
          <w:sz w:val="24"/>
          <w:szCs w:val="24"/>
        </w:rPr>
        <w:t>insularis</w:t>
      </w:r>
      <w:proofErr w:type="spellEnd"/>
      <w:r>
        <w:rPr>
          <w:rFonts w:ascii="Times New Roman" w:hAnsi="Times New Roman"/>
          <w:sz w:val="24"/>
          <w:szCs w:val="24"/>
        </w:rPr>
        <w:t xml:space="preserve"> (</w:t>
      </w:r>
      <w:proofErr w:type="spellStart"/>
      <w:r>
        <w:rPr>
          <w:rFonts w:ascii="Times New Roman" w:hAnsi="Times New Roman"/>
          <w:sz w:val="24"/>
          <w:szCs w:val="24"/>
        </w:rPr>
        <w:t>Plantago</w:t>
      </w:r>
      <w:proofErr w:type="spellEnd"/>
      <w:ins w:id="311" w:author="zenrunner" w:date="2019-03-26T20:19:00Z">
        <w:r w:rsidR="00590433">
          <w:rPr>
            <w:rFonts w:ascii="Times New Roman" w:hAnsi="Times New Roman"/>
            <w:sz w:val="24"/>
            <w:szCs w:val="24"/>
          </w:rPr>
          <w:t xml:space="preserve"> – is this the common name</w:t>
        </w:r>
      </w:ins>
      <w:ins w:id="312" w:author="zenrunner" w:date="2019-03-26T20:20:00Z">
        <w:r w:rsidR="00AA2EC9">
          <w:rPr>
            <w:rFonts w:ascii="Times New Roman" w:hAnsi="Times New Roman"/>
            <w:sz w:val="24"/>
            <w:szCs w:val="24"/>
          </w:rPr>
          <w:t xml:space="preserve"> -  think you usually either use the species common name, is it </w:t>
        </w:r>
        <w:r w:rsidR="00AA2EC9" w:rsidRPr="00AA2EC9">
          <w:rPr>
            <w:lang w:val="en-CA"/>
          </w:rPr>
          <w:t>Desert plantain</w:t>
        </w:r>
        <w:r w:rsidR="00AA2EC9">
          <w:rPr>
            <w:lang w:val="en-CA"/>
          </w:rPr>
          <w:t xml:space="preserve"> OR you abbreviate to P. </w:t>
        </w:r>
        <w:proofErr w:type="spellStart"/>
        <w:r w:rsidR="00AA2EC9">
          <w:rPr>
            <w:lang w:val="en-CA"/>
          </w:rPr>
          <w:t>insularis</w:t>
        </w:r>
        <w:proofErr w:type="spellEnd"/>
        <w:r w:rsidR="00AA2EC9">
          <w:rPr>
            <w:lang w:val="en-CA"/>
          </w:rPr>
          <w:t>? Check some papers to see how they do it though</w:t>
        </w:r>
      </w:ins>
      <w:r>
        <w:rPr>
          <w:rFonts w:ascii="Times New Roman" w:hAnsi="Times New Roman"/>
          <w:sz w:val="24"/>
          <w:szCs w:val="24"/>
        </w:rPr>
        <w:t xml:space="preserve">) is an annual grass belonging to the </w:t>
      </w:r>
      <w:proofErr w:type="spellStart"/>
      <w:r>
        <w:rPr>
          <w:rFonts w:ascii="Times New Roman" w:hAnsi="Times New Roman"/>
          <w:sz w:val="24"/>
          <w:szCs w:val="24"/>
        </w:rPr>
        <w:t>Plantiginaceae</w:t>
      </w:r>
      <w:proofErr w:type="spellEnd"/>
      <w:r>
        <w:rPr>
          <w:rFonts w:ascii="Times New Roman" w:hAnsi="Times New Roman"/>
          <w:sz w:val="24"/>
          <w:szCs w:val="24"/>
        </w:rPr>
        <w:t xml:space="preserve"> family</w:t>
      </w:r>
      <w:del w:id="313" w:author="zenrunner" w:date="2019-03-26T20:18:00Z">
        <w:r w:rsidDel="00F76DC5">
          <w:rPr>
            <w:rFonts w:ascii="Times New Roman" w:hAnsi="Times New Roman"/>
            <w:sz w:val="24"/>
            <w:szCs w:val="24"/>
          </w:rPr>
          <w:delText>,</w:delText>
        </w:r>
      </w:del>
      <w:r>
        <w:rPr>
          <w:rFonts w:ascii="Times New Roman" w:hAnsi="Times New Roman"/>
          <w:sz w:val="24"/>
          <w:szCs w:val="24"/>
        </w:rPr>
        <w:t xml:space="preserve"> growing to a maximum height under 1 ft and producing small white flowers, 3mm to 5mm in diameter. It is commonly found in semi-arid grasslands and desert environments. It possesses an intermediate water use efficiency and relative growth rate making it an ideal species for short term, drought-tolerance experiments (</w:t>
      </w:r>
      <w:proofErr w:type="spellStart"/>
      <w:r>
        <w:rPr>
          <w:rFonts w:ascii="Times New Roman" w:hAnsi="Times New Roman"/>
          <w:sz w:val="24"/>
          <w:szCs w:val="24"/>
        </w:rPr>
        <w:t>Gremer</w:t>
      </w:r>
      <w:proofErr w:type="spellEnd"/>
      <w:r>
        <w:rPr>
          <w:rFonts w:ascii="Times New Roman" w:hAnsi="Times New Roman"/>
          <w:sz w:val="24"/>
          <w:szCs w:val="24"/>
        </w:rPr>
        <w:t xml:space="preserve"> et al., 2013). </w:t>
      </w:r>
      <w:proofErr w:type="spellStart"/>
      <w:r>
        <w:rPr>
          <w:rFonts w:ascii="Times New Roman" w:hAnsi="Times New Roman"/>
          <w:sz w:val="24"/>
          <w:szCs w:val="24"/>
        </w:rPr>
        <w:t>Plantago</w:t>
      </w:r>
      <w:proofErr w:type="spellEnd"/>
      <w:r>
        <w:rPr>
          <w:rFonts w:ascii="Times New Roman" w:hAnsi="Times New Roman"/>
          <w:sz w:val="24"/>
          <w:szCs w:val="24"/>
        </w:rPr>
        <w:t xml:space="preserve"> is highly sensitive to precipitation events (rapidly increases productivity and growth), has a low respiratory carbon loss and the ability to rapidly alter physiological processes based on environmental temperatures (Barron-</w:t>
      </w:r>
      <w:proofErr w:type="spellStart"/>
      <w:r>
        <w:rPr>
          <w:rFonts w:ascii="Times New Roman" w:hAnsi="Times New Roman"/>
          <w:sz w:val="24"/>
          <w:szCs w:val="24"/>
        </w:rPr>
        <w:t>Gafford</w:t>
      </w:r>
      <w:proofErr w:type="spellEnd"/>
      <w:r>
        <w:rPr>
          <w:rFonts w:ascii="Times New Roman" w:hAnsi="Times New Roman"/>
          <w:sz w:val="24"/>
          <w:szCs w:val="24"/>
        </w:rPr>
        <w:t xml:space="preserve"> et al., 2013). </w:t>
      </w:r>
      <w:del w:id="314" w:author="zenrunner" w:date="2019-03-26T20:18:00Z">
        <w:r w:rsidDel="00D10125">
          <w:rPr>
            <w:rFonts w:ascii="Times New Roman" w:hAnsi="Times New Roman"/>
            <w:sz w:val="24"/>
            <w:szCs w:val="24"/>
          </w:rPr>
          <w:delText xml:space="preserve">Plantago </w:delText>
        </w:r>
      </w:del>
      <w:ins w:id="315" w:author="zenrunner" w:date="2019-03-26T20:18:00Z">
        <w:r w:rsidR="00D10125">
          <w:rPr>
            <w:rFonts w:ascii="Times New Roman" w:hAnsi="Times New Roman"/>
            <w:sz w:val="24"/>
            <w:szCs w:val="24"/>
          </w:rPr>
          <w:t xml:space="preserve">This species </w:t>
        </w:r>
      </w:ins>
      <w:r>
        <w:rPr>
          <w:rFonts w:ascii="Times New Roman" w:hAnsi="Times New Roman"/>
          <w:sz w:val="24"/>
          <w:szCs w:val="24"/>
        </w:rPr>
        <w:t>is also a graminoid (herbaceous plant with a grass-like morphology), making it unique as the other two native species analyzed in the present study are forbs (</w:t>
      </w:r>
      <w:proofErr w:type="gramStart"/>
      <w:r>
        <w:rPr>
          <w:rFonts w:ascii="Times New Roman" w:hAnsi="Times New Roman"/>
          <w:sz w:val="24"/>
          <w:szCs w:val="24"/>
        </w:rPr>
        <w:t>a</w:t>
      </w:r>
      <w:proofErr w:type="gramEnd"/>
      <w:r>
        <w:rPr>
          <w:rFonts w:ascii="Times New Roman" w:hAnsi="Times New Roman"/>
          <w:sz w:val="24"/>
          <w:szCs w:val="24"/>
        </w:rPr>
        <w:t xml:space="preserve"> herbaceous flowering plant that is not a species of grass).</w:t>
      </w:r>
    </w:p>
    <w:p w14:paraId="6F0B0F55" w14:textId="086514FF" w:rsidR="00202574" w:rsidRDefault="001D1A67">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r>
      <w:r>
        <w:rPr>
          <w:rFonts w:ascii="Times New Roman" w:hAnsi="Times New Roman"/>
          <w:i/>
          <w:iCs/>
          <w:sz w:val="24"/>
          <w:szCs w:val="24"/>
        </w:rPr>
        <w:t xml:space="preserve">Salvia </w:t>
      </w:r>
      <w:proofErr w:type="spellStart"/>
      <w:r>
        <w:rPr>
          <w:rFonts w:ascii="Times New Roman" w:hAnsi="Times New Roman"/>
          <w:i/>
          <w:iCs/>
          <w:sz w:val="24"/>
          <w:szCs w:val="24"/>
        </w:rPr>
        <w:t>columbariae</w:t>
      </w:r>
      <w:proofErr w:type="spellEnd"/>
      <w:r>
        <w:rPr>
          <w:rFonts w:ascii="Times New Roman" w:hAnsi="Times New Roman"/>
          <w:i/>
          <w:iCs/>
          <w:sz w:val="24"/>
          <w:szCs w:val="24"/>
        </w:rPr>
        <w:t xml:space="preserve"> </w:t>
      </w:r>
      <w:r>
        <w:rPr>
          <w:rFonts w:ascii="Times New Roman" w:hAnsi="Times New Roman"/>
          <w:sz w:val="24"/>
          <w:szCs w:val="24"/>
        </w:rPr>
        <w:t>(Salvia</w:t>
      </w:r>
      <w:ins w:id="316" w:author="zenrunner" w:date="2019-03-26T20:20:00Z">
        <w:r w:rsidR="001E3553">
          <w:rPr>
            <w:rFonts w:ascii="Times New Roman" w:hAnsi="Times New Roman"/>
            <w:sz w:val="24"/>
            <w:szCs w:val="24"/>
          </w:rPr>
          <w:t xml:space="preserve"> – same check how to </w:t>
        </w:r>
      </w:ins>
      <w:ins w:id="317" w:author="zenrunner" w:date="2019-03-26T20:21:00Z">
        <w:r w:rsidR="00222DBE">
          <w:rPr>
            <w:rFonts w:ascii="Times New Roman" w:hAnsi="Times New Roman"/>
            <w:sz w:val="24"/>
            <w:szCs w:val="24"/>
          </w:rPr>
          <w:t xml:space="preserve">best </w:t>
        </w:r>
      </w:ins>
      <w:ins w:id="318" w:author="zenrunner" w:date="2019-03-26T20:20:00Z">
        <w:r w:rsidR="001E3553">
          <w:rPr>
            <w:rFonts w:ascii="Times New Roman" w:hAnsi="Times New Roman"/>
            <w:sz w:val="24"/>
            <w:szCs w:val="24"/>
          </w:rPr>
          <w:t>shorten</w:t>
        </w:r>
      </w:ins>
      <w:r>
        <w:rPr>
          <w:rFonts w:ascii="Times New Roman" w:hAnsi="Times New Roman"/>
          <w:sz w:val="24"/>
          <w:szCs w:val="24"/>
        </w:rPr>
        <w:t xml:space="preserve">) is an annual forb belonging to the </w:t>
      </w:r>
      <w:proofErr w:type="spellStart"/>
      <w:r>
        <w:rPr>
          <w:rFonts w:ascii="Times New Roman" w:hAnsi="Times New Roman"/>
          <w:sz w:val="24"/>
          <w:szCs w:val="24"/>
        </w:rPr>
        <w:t>Lamiaceae</w:t>
      </w:r>
      <w:proofErr w:type="spellEnd"/>
      <w:r>
        <w:rPr>
          <w:rFonts w:ascii="Times New Roman" w:hAnsi="Times New Roman"/>
          <w:sz w:val="24"/>
          <w:szCs w:val="24"/>
        </w:rPr>
        <w:t xml:space="preserve"> family</w:t>
      </w:r>
      <w:ins w:id="319" w:author="zenrunner" w:date="2019-03-26T20:21:00Z">
        <w:r w:rsidR="00CC7E1B">
          <w:rPr>
            <w:rFonts w:ascii="Times New Roman" w:hAnsi="Times New Roman"/>
            <w:sz w:val="24"/>
            <w:szCs w:val="24"/>
          </w:rPr>
          <w:t xml:space="preserve">. It </w:t>
        </w:r>
        <w:r w:rsidR="00F935EB">
          <w:rPr>
            <w:rFonts w:ascii="Times New Roman" w:hAnsi="Times New Roman"/>
            <w:sz w:val="24"/>
            <w:szCs w:val="24"/>
          </w:rPr>
          <w:t xml:space="preserve">typically </w:t>
        </w:r>
      </w:ins>
      <w:del w:id="320" w:author="zenrunner" w:date="2019-03-26T20:21:00Z">
        <w:r w:rsidDel="00CC7E1B">
          <w:rPr>
            <w:rFonts w:ascii="Times New Roman" w:hAnsi="Times New Roman"/>
            <w:sz w:val="24"/>
            <w:szCs w:val="24"/>
          </w:rPr>
          <w:delText xml:space="preserve">, </w:delText>
        </w:r>
      </w:del>
      <w:r>
        <w:rPr>
          <w:rFonts w:ascii="Times New Roman" w:hAnsi="Times New Roman"/>
          <w:sz w:val="24"/>
          <w:szCs w:val="24"/>
        </w:rPr>
        <w:t>grow</w:t>
      </w:r>
      <w:ins w:id="321" w:author="zenrunner" w:date="2019-03-26T20:21:00Z">
        <w:r w:rsidR="00CC7E1B">
          <w:rPr>
            <w:rFonts w:ascii="Times New Roman" w:hAnsi="Times New Roman"/>
            <w:sz w:val="24"/>
            <w:szCs w:val="24"/>
          </w:rPr>
          <w:t>s t</w:t>
        </w:r>
      </w:ins>
      <w:del w:id="322" w:author="zenrunner" w:date="2019-03-26T20:21:00Z">
        <w:r w:rsidDel="00CC7E1B">
          <w:rPr>
            <w:rFonts w:ascii="Times New Roman" w:hAnsi="Times New Roman"/>
            <w:sz w:val="24"/>
            <w:szCs w:val="24"/>
          </w:rPr>
          <w:delText>ing t</w:delText>
        </w:r>
      </w:del>
      <w:r>
        <w:rPr>
          <w:rFonts w:ascii="Times New Roman" w:hAnsi="Times New Roman"/>
          <w:sz w:val="24"/>
          <w:szCs w:val="24"/>
        </w:rPr>
        <w:t>o a height between 10cm and 50cm and produc</w:t>
      </w:r>
      <w:ins w:id="323" w:author="zenrunner" w:date="2019-03-26T20:21:00Z">
        <w:r w:rsidR="0081484A">
          <w:rPr>
            <w:rFonts w:ascii="Times New Roman" w:hAnsi="Times New Roman"/>
            <w:sz w:val="24"/>
            <w:szCs w:val="24"/>
          </w:rPr>
          <w:t>es</w:t>
        </w:r>
      </w:ins>
      <w:del w:id="324" w:author="zenrunner" w:date="2019-03-26T20:21:00Z">
        <w:r w:rsidDel="0081484A">
          <w:rPr>
            <w:rFonts w:ascii="Times New Roman" w:hAnsi="Times New Roman"/>
            <w:sz w:val="24"/>
            <w:szCs w:val="24"/>
          </w:rPr>
          <w:delText>ing</w:delText>
        </w:r>
      </w:del>
      <w:r>
        <w:rPr>
          <w:rFonts w:ascii="Times New Roman" w:hAnsi="Times New Roman"/>
          <w:sz w:val="24"/>
          <w:szCs w:val="24"/>
        </w:rPr>
        <w:t xml:space="preserve"> pale blue flowers. Salvia is most prominent in coastal sage scrub and chaparral habitats with well-drained soils (Funk and Zachary, 2010). It is tolerant to drought due to its thick waxy leaves (reduces evapotranspiration) and ability to perform foliar uptake of fog in overnight and early morning periods (Emery, 2016). These traits tend to be associated with </w:t>
      </w:r>
      <w:del w:id="325" w:author="zenrunner" w:date="2019-03-26T20:22:00Z">
        <w:r w:rsidDel="0032728D">
          <w:rPr>
            <w:rFonts w:ascii="Times New Roman" w:hAnsi="Times New Roman"/>
            <w:sz w:val="24"/>
            <w:szCs w:val="24"/>
          </w:rPr>
          <w:delText xml:space="preserve">a </w:delText>
        </w:r>
      </w:del>
      <w:r>
        <w:rPr>
          <w:rFonts w:ascii="Times New Roman" w:hAnsi="Times New Roman"/>
          <w:sz w:val="24"/>
          <w:szCs w:val="24"/>
        </w:rPr>
        <w:t>high water use efficiency. However, Salvia does require open areas</w:t>
      </w:r>
      <w:del w:id="326" w:author="zenrunner" w:date="2019-03-26T20:22:00Z">
        <w:r w:rsidDel="009C455F">
          <w:rPr>
            <w:rFonts w:ascii="Times New Roman" w:hAnsi="Times New Roman"/>
            <w:sz w:val="24"/>
            <w:szCs w:val="24"/>
          </w:rPr>
          <w:delText>,</w:delText>
        </w:r>
      </w:del>
      <w:r>
        <w:rPr>
          <w:rFonts w:ascii="Times New Roman" w:hAnsi="Times New Roman"/>
          <w:sz w:val="24"/>
          <w:szCs w:val="24"/>
        </w:rPr>
        <w:t xml:space="preserve"> with an abundance of sunlight in order to maximize productivity</w:t>
      </w:r>
      <w:r>
        <w:rPr>
          <w:rFonts w:ascii="Times New Roman" w:hAnsi="Times New Roman"/>
          <w:b/>
          <w:bCs/>
          <w:sz w:val="24"/>
          <w:szCs w:val="24"/>
        </w:rPr>
        <w:t xml:space="preserve"> </w:t>
      </w:r>
      <w:r>
        <w:rPr>
          <w:rFonts w:ascii="Times New Roman" w:hAnsi="Times New Roman"/>
          <w:sz w:val="24"/>
          <w:szCs w:val="24"/>
        </w:rPr>
        <w:t>(Emery, 2016). Nevertheless, Salvia is utilized in seeding and restoration programs on abandoned agricultural land due to its ecological resilience (</w:t>
      </w:r>
      <w:proofErr w:type="spellStart"/>
      <w:r>
        <w:rPr>
          <w:rFonts w:ascii="Times New Roman" w:hAnsi="Times New Roman"/>
          <w:sz w:val="24"/>
          <w:szCs w:val="24"/>
        </w:rPr>
        <w:t>Marushia</w:t>
      </w:r>
      <w:proofErr w:type="spellEnd"/>
      <w:r>
        <w:rPr>
          <w:rFonts w:ascii="Times New Roman" w:hAnsi="Times New Roman"/>
          <w:sz w:val="24"/>
          <w:szCs w:val="24"/>
        </w:rPr>
        <w:t xml:space="preserve"> and Allen, 2011).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
    <w:p w14:paraId="1658224C" w14:textId="77777777" w:rsidR="00202574" w:rsidRDefault="001D1A67">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hAnsi="Times New Roman"/>
          <w:i/>
          <w:iCs/>
          <w:sz w:val="24"/>
          <w:szCs w:val="24"/>
        </w:rPr>
        <w:t xml:space="preserve">Phacelia </w:t>
      </w:r>
      <w:proofErr w:type="spellStart"/>
      <w:r>
        <w:rPr>
          <w:rFonts w:ascii="Times New Roman" w:hAnsi="Times New Roman"/>
          <w:i/>
          <w:iCs/>
          <w:sz w:val="24"/>
          <w:szCs w:val="24"/>
        </w:rPr>
        <w:t>tancetifolia</w:t>
      </w:r>
      <w:proofErr w:type="spellEnd"/>
      <w:r>
        <w:rPr>
          <w:rFonts w:ascii="Times New Roman" w:hAnsi="Times New Roman"/>
          <w:sz w:val="24"/>
          <w:szCs w:val="24"/>
        </w:rPr>
        <w:t xml:space="preserve"> (Phacelia) is an annual forb belonging to the </w:t>
      </w:r>
      <w:proofErr w:type="spellStart"/>
      <w:r>
        <w:rPr>
          <w:rFonts w:ascii="Times New Roman" w:hAnsi="Times New Roman"/>
          <w:sz w:val="24"/>
          <w:szCs w:val="24"/>
        </w:rPr>
        <w:t>Boraginaceae</w:t>
      </w:r>
      <w:proofErr w:type="spellEnd"/>
      <w:r>
        <w:rPr>
          <w:rFonts w:ascii="Times New Roman" w:hAnsi="Times New Roman"/>
          <w:sz w:val="24"/>
          <w:szCs w:val="24"/>
        </w:rPr>
        <w:t xml:space="preserve"> family that can grow to a maximum height of 100cm and producing clustered, bell-shaped purple flowers. Phacelia is widespread throughout grassland and desert habitats of the Southwestern USA (Kilian, 2016). It is drought tolerant with </w:t>
      </w:r>
      <w:del w:id="327" w:author="zenrunner" w:date="2019-03-26T20:22:00Z">
        <w:r w:rsidDel="005B52A4">
          <w:rPr>
            <w:rFonts w:ascii="Times New Roman" w:hAnsi="Times New Roman"/>
            <w:sz w:val="24"/>
            <w:szCs w:val="24"/>
          </w:rPr>
          <w:delText xml:space="preserve">a </w:delText>
        </w:r>
      </w:del>
      <w:r>
        <w:rPr>
          <w:rFonts w:ascii="Times New Roman" w:hAnsi="Times New Roman"/>
          <w:sz w:val="24"/>
          <w:szCs w:val="24"/>
        </w:rPr>
        <w:t xml:space="preserve">high water use efficiency and a high relative growth rate. Due to its high growth rate (and therefore high biomass production) and tendency to attract and sustain pollinator populations, Phacelia is commonly used as a cover crop plant (Kilian, 2016). Although considered a very resilient species, light availability tends to be a determining factor in germination; if seeds are buried too deep or </w:t>
      </w:r>
      <w:proofErr w:type="spellStart"/>
      <w:r>
        <w:rPr>
          <w:rFonts w:ascii="Times New Roman" w:hAnsi="Times New Roman"/>
          <w:sz w:val="24"/>
          <w:szCs w:val="24"/>
        </w:rPr>
        <w:t>neighbouring</w:t>
      </w:r>
      <w:proofErr w:type="spellEnd"/>
      <w:r>
        <w:rPr>
          <w:rFonts w:ascii="Times New Roman" w:hAnsi="Times New Roman"/>
          <w:sz w:val="24"/>
          <w:szCs w:val="24"/>
        </w:rPr>
        <w:t xml:space="preserve"> plants block out sunlight, phacelia germination success is substantially reduced (Kilian, 2016).</w:t>
      </w:r>
    </w:p>
    <w:p w14:paraId="4E287F2C" w14:textId="6FA88823" w:rsidR="00202574" w:rsidRDefault="001D1A67">
      <w:pPr>
        <w:pStyle w:val="Body"/>
        <w:spacing w:line="480" w:lineRule="auto"/>
        <w:rPr>
          <w:rFonts w:ascii="Times New Roman" w:eastAsia="Times New Roman" w:hAnsi="Times New Roman" w:cs="Times New Roman"/>
          <w:b/>
          <w:bCs/>
          <w:sz w:val="24"/>
          <w:szCs w:val="24"/>
        </w:rPr>
      </w:pPr>
      <w:r>
        <w:rPr>
          <w:rFonts w:ascii="Times New Roman" w:hAnsi="Times New Roman"/>
          <w:b/>
          <w:bCs/>
          <w:sz w:val="24"/>
          <w:szCs w:val="24"/>
        </w:rPr>
        <w:t xml:space="preserve">Experimental </w:t>
      </w:r>
      <w:ins w:id="328" w:author="zenrunner" w:date="2019-03-26T20:22:00Z">
        <w:r w:rsidR="00206C8F">
          <w:rPr>
            <w:rFonts w:ascii="Times New Roman" w:hAnsi="Times New Roman"/>
            <w:b/>
            <w:bCs/>
            <w:sz w:val="24"/>
            <w:szCs w:val="24"/>
          </w:rPr>
          <w:t>Design</w:t>
        </w:r>
      </w:ins>
      <w:del w:id="329" w:author="zenrunner" w:date="2019-03-26T20:22:00Z">
        <w:r w:rsidDel="00206C8F">
          <w:rPr>
            <w:rFonts w:ascii="Times New Roman" w:hAnsi="Times New Roman"/>
            <w:b/>
            <w:bCs/>
            <w:sz w:val="24"/>
            <w:szCs w:val="24"/>
          </w:rPr>
          <w:delText>Procedure</w:delText>
        </w:r>
      </w:del>
    </w:p>
    <w:p w14:paraId="02A3925B" w14:textId="47E96478" w:rsidR="00202574" w:rsidRDefault="001D1A67">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b/>
      </w:r>
      <w:r>
        <w:rPr>
          <w:rFonts w:ascii="Times New Roman" w:hAnsi="Times New Roman"/>
          <w:sz w:val="24"/>
          <w:szCs w:val="24"/>
        </w:rPr>
        <w:t xml:space="preserve">The experiment was a </w:t>
      </w:r>
      <w:del w:id="330" w:author="zenrunner" w:date="2019-03-26T20:23:00Z">
        <w:r w:rsidDel="0086110D">
          <w:rPr>
            <w:rFonts w:ascii="Times New Roman" w:hAnsi="Times New Roman"/>
            <w:sz w:val="24"/>
            <w:szCs w:val="24"/>
          </w:rPr>
          <w:delText xml:space="preserve">three level, </w:delText>
        </w:r>
      </w:del>
      <w:r>
        <w:rPr>
          <w:rFonts w:ascii="Times New Roman" w:hAnsi="Times New Roman"/>
          <w:sz w:val="24"/>
          <w:szCs w:val="24"/>
        </w:rPr>
        <w:t xml:space="preserve">fully </w:t>
      </w:r>
      <w:ins w:id="331" w:author="zenrunner" w:date="2019-03-26T20:23:00Z">
        <w:r w:rsidR="0086110D">
          <w:rPr>
            <w:rFonts w:ascii="Times New Roman" w:hAnsi="Times New Roman"/>
            <w:sz w:val="24"/>
            <w:szCs w:val="24"/>
          </w:rPr>
          <w:t xml:space="preserve">factorial </w:t>
        </w:r>
      </w:ins>
      <w:r>
        <w:rPr>
          <w:rFonts w:ascii="Times New Roman" w:hAnsi="Times New Roman"/>
          <w:sz w:val="24"/>
          <w:szCs w:val="24"/>
        </w:rPr>
        <w:t>randomized</w:t>
      </w:r>
      <w:del w:id="332" w:author="zenrunner" w:date="2019-03-26T20:23:00Z">
        <w:r w:rsidDel="0086110D">
          <w:rPr>
            <w:rFonts w:ascii="Times New Roman" w:hAnsi="Times New Roman"/>
            <w:sz w:val="24"/>
            <w:szCs w:val="24"/>
          </w:rPr>
          <w:delText>, factorial</w:delText>
        </w:r>
      </w:del>
      <w:r>
        <w:rPr>
          <w:rFonts w:ascii="Times New Roman" w:hAnsi="Times New Roman"/>
          <w:sz w:val="24"/>
          <w:szCs w:val="24"/>
        </w:rPr>
        <w:t xml:space="preserve"> design. There were three native treatments (</w:t>
      </w:r>
      <w:proofErr w:type="spellStart"/>
      <w:r>
        <w:rPr>
          <w:rFonts w:ascii="Times New Roman" w:hAnsi="Times New Roman"/>
          <w:sz w:val="24"/>
          <w:szCs w:val="24"/>
        </w:rPr>
        <w:t>Plantago</w:t>
      </w:r>
      <w:proofErr w:type="spellEnd"/>
      <w:r>
        <w:rPr>
          <w:rFonts w:ascii="Times New Roman" w:hAnsi="Times New Roman"/>
          <w:sz w:val="24"/>
          <w:szCs w:val="24"/>
        </w:rPr>
        <w:t>, Salvia, and Phacelia) each with 100, 5cm radius pots and therefore 300 pots total. There were two brome treatments within each of the native treatments</w:t>
      </w:r>
      <w:ins w:id="333" w:author="zenrunner" w:date="2019-03-26T20:23:00Z">
        <w:r w:rsidR="00CB727A">
          <w:rPr>
            <w:rFonts w:ascii="Times New Roman" w:hAnsi="Times New Roman"/>
            <w:sz w:val="24"/>
            <w:szCs w:val="24"/>
          </w:rPr>
          <w:t xml:space="preserve"> </w:t>
        </w:r>
        <w:r w:rsidR="00CB727A">
          <w:rPr>
            <w:rFonts w:ascii="Times New Roman" w:hAnsi="Times New Roman"/>
            <w:sz w:val="24"/>
            <w:szCs w:val="24"/>
          </w:rPr>
          <w:lastRenderedPageBreak/>
          <w:t>including</w:t>
        </w:r>
      </w:ins>
      <w:del w:id="334" w:author="zenrunner" w:date="2019-03-26T20:23:00Z">
        <w:r w:rsidDel="00CB727A">
          <w:rPr>
            <w:rFonts w:ascii="Times New Roman" w:hAnsi="Times New Roman"/>
            <w:sz w:val="24"/>
            <w:szCs w:val="24"/>
          </w:rPr>
          <w:delText>;</w:delText>
        </w:r>
      </w:del>
      <w:r>
        <w:rPr>
          <w:rFonts w:ascii="Times New Roman" w:hAnsi="Times New Roman"/>
          <w:sz w:val="24"/>
          <w:szCs w:val="24"/>
        </w:rPr>
        <w:t xml:space="preserve"> a brome present and a brome absent treatment with 50 pots for each treatment</w:t>
      </w:r>
      <w:del w:id="335" w:author="zenrunner" w:date="2019-03-26T20:23:00Z">
        <w:r w:rsidDel="00B06E42">
          <w:rPr>
            <w:rFonts w:ascii="Times New Roman" w:hAnsi="Times New Roman"/>
            <w:sz w:val="24"/>
            <w:szCs w:val="24"/>
          </w:rPr>
          <w:delText>,</w:delText>
        </w:r>
      </w:del>
      <w:r>
        <w:rPr>
          <w:rFonts w:ascii="Times New Roman" w:hAnsi="Times New Roman"/>
          <w:sz w:val="24"/>
          <w:szCs w:val="24"/>
        </w:rPr>
        <w:t xml:space="preserve"> of the 100 dedicated to each native treatment. </w:t>
      </w:r>
      <w:del w:id="336" w:author="zenrunner" w:date="2019-03-26T20:23:00Z">
        <w:r w:rsidDel="00096979">
          <w:rPr>
            <w:rFonts w:ascii="Times New Roman" w:hAnsi="Times New Roman"/>
            <w:sz w:val="24"/>
            <w:szCs w:val="24"/>
          </w:rPr>
          <w:delText>Across each grouping of 50 pots (ie. plantago with brome (50 pots) and plantago without brome (50 pots)),</w:delText>
        </w:r>
      </w:del>
      <w:ins w:id="337" w:author="zenrunner" w:date="2019-03-26T20:23:00Z">
        <w:r w:rsidR="00096979">
          <w:rPr>
            <w:rFonts w:ascii="Times New Roman" w:hAnsi="Times New Roman"/>
            <w:sz w:val="24"/>
            <w:szCs w:val="24"/>
          </w:rPr>
          <w:t>Finally, there were</w:t>
        </w:r>
      </w:ins>
      <w:r>
        <w:rPr>
          <w:rFonts w:ascii="Times New Roman" w:hAnsi="Times New Roman"/>
          <w:sz w:val="24"/>
          <w:szCs w:val="24"/>
        </w:rPr>
        <w:t xml:space="preserve"> 5 watering regimes </w:t>
      </w:r>
      <w:ins w:id="338" w:author="zenrunner" w:date="2019-03-26T20:24:00Z">
        <w:r w:rsidR="008755B9">
          <w:rPr>
            <w:rFonts w:ascii="Times New Roman" w:hAnsi="Times New Roman"/>
            <w:sz w:val="24"/>
            <w:szCs w:val="24"/>
          </w:rPr>
          <w:t>(1</w:t>
        </w:r>
      </w:ins>
      <w:del w:id="339" w:author="zenrunner" w:date="2019-03-26T20:24:00Z">
        <w:r w:rsidDel="008755B9">
          <w:rPr>
            <w:rFonts w:ascii="Times New Roman" w:hAnsi="Times New Roman"/>
            <w:sz w:val="24"/>
            <w:szCs w:val="24"/>
          </w:rPr>
          <w:delText>were tested with each watering regime having 1</w:delText>
        </w:r>
      </w:del>
      <w:r>
        <w:rPr>
          <w:rFonts w:ascii="Times New Roman" w:hAnsi="Times New Roman"/>
          <w:sz w:val="24"/>
          <w:szCs w:val="24"/>
        </w:rPr>
        <w:t>0 replicates</w:t>
      </w:r>
      <w:ins w:id="340" w:author="zenrunner" w:date="2019-03-26T20:24:00Z">
        <w:r w:rsidR="008755B9">
          <w:rPr>
            <w:rFonts w:ascii="Times New Roman" w:hAnsi="Times New Roman"/>
            <w:sz w:val="24"/>
            <w:szCs w:val="24"/>
          </w:rPr>
          <w:t xml:space="preserve"> per treatment level)</w:t>
        </w:r>
      </w:ins>
      <w:r>
        <w:rPr>
          <w:rFonts w:ascii="Times New Roman" w:hAnsi="Times New Roman"/>
          <w:sz w:val="24"/>
          <w:szCs w:val="24"/>
        </w:rPr>
        <w:t>. The watering regimes utilized in the present study were 80mm, 150mm, 200mm, 250mm, and 330mm of rain. These watering regimes range from an extreme drought to and extremely wet year based on precipitation data collected from the San Joaquin Valley, California</w:t>
      </w:r>
      <w:ins w:id="341" w:author="zenrunner" w:date="2019-03-26T20:24:00Z">
        <w:r w:rsidR="00870CC2">
          <w:rPr>
            <w:rFonts w:ascii="Times New Roman" w:hAnsi="Times New Roman"/>
            <w:sz w:val="24"/>
            <w:szCs w:val="24"/>
          </w:rPr>
          <w:t xml:space="preserve"> (citation)</w:t>
        </w:r>
      </w:ins>
      <w:r>
        <w:rPr>
          <w:rFonts w:ascii="Times New Roman" w:hAnsi="Times New Roman"/>
          <w:sz w:val="24"/>
          <w:szCs w:val="24"/>
        </w:rPr>
        <w:t xml:space="preserve">. In the </w:t>
      </w:r>
      <w:ins w:id="342" w:author="zenrunner" w:date="2019-03-26T20:24:00Z">
        <w:r w:rsidR="00AD4539">
          <w:rPr>
            <w:rFonts w:ascii="Times New Roman" w:hAnsi="Times New Roman"/>
            <w:sz w:val="24"/>
            <w:szCs w:val="24"/>
          </w:rPr>
          <w:t>n</w:t>
        </w:r>
      </w:ins>
      <w:del w:id="343" w:author="zenrunner" w:date="2019-03-26T20:24:00Z">
        <w:r w:rsidDel="00AD4539">
          <w:rPr>
            <w:rFonts w:ascii="Times New Roman" w:hAnsi="Times New Roman"/>
            <w:sz w:val="24"/>
            <w:szCs w:val="24"/>
          </w:rPr>
          <w:delText>N</w:delText>
        </w:r>
      </w:del>
      <w:r>
        <w:rPr>
          <w:rFonts w:ascii="Times New Roman" w:hAnsi="Times New Roman"/>
          <w:sz w:val="24"/>
          <w:szCs w:val="24"/>
        </w:rPr>
        <w:t xml:space="preserve">o </w:t>
      </w:r>
      <w:ins w:id="344" w:author="zenrunner" w:date="2019-03-26T20:24:00Z">
        <w:r w:rsidR="00AD4539">
          <w:rPr>
            <w:rFonts w:ascii="Times New Roman" w:hAnsi="Times New Roman"/>
            <w:sz w:val="24"/>
            <w:szCs w:val="24"/>
          </w:rPr>
          <w:t>b</w:t>
        </w:r>
      </w:ins>
      <w:del w:id="345" w:author="zenrunner" w:date="2019-03-26T20:24:00Z">
        <w:r w:rsidDel="00AD4539">
          <w:rPr>
            <w:rFonts w:ascii="Times New Roman" w:hAnsi="Times New Roman"/>
            <w:sz w:val="24"/>
            <w:szCs w:val="24"/>
          </w:rPr>
          <w:delText>B</w:delText>
        </w:r>
      </w:del>
      <w:r>
        <w:rPr>
          <w:rFonts w:ascii="Times New Roman" w:hAnsi="Times New Roman"/>
          <w:sz w:val="24"/>
          <w:szCs w:val="24"/>
        </w:rPr>
        <w:t>rome treatments</w:t>
      </w:r>
      <w:ins w:id="346" w:author="zenrunner" w:date="2019-03-26T20:24:00Z">
        <w:r w:rsidR="00AD4539">
          <w:rPr>
            <w:rFonts w:ascii="Times New Roman" w:hAnsi="Times New Roman"/>
            <w:sz w:val="24"/>
            <w:szCs w:val="24"/>
          </w:rPr>
          <w:t>,</w:t>
        </w:r>
      </w:ins>
      <w:r>
        <w:rPr>
          <w:rFonts w:ascii="Times New Roman" w:hAnsi="Times New Roman"/>
          <w:sz w:val="24"/>
          <w:szCs w:val="24"/>
        </w:rPr>
        <w:t xml:space="preserve"> a total of 10 native seeds were planted in every pot</w:t>
      </w:r>
      <w:del w:id="347" w:author="zenrunner" w:date="2019-03-26T20:24:00Z">
        <w:r w:rsidDel="00A6741D">
          <w:rPr>
            <w:rFonts w:ascii="Times New Roman" w:hAnsi="Times New Roman"/>
            <w:sz w:val="24"/>
            <w:szCs w:val="24"/>
          </w:rPr>
          <w:delText>,</w:delText>
        </w:r>
      </w:del>
      <w:r>
        <w:rPr>
          <w:rFonts w:ascii="Times New Roman" w:hAnsi="Times New Roman"/>
          <w:sz w:val="24"/>
          <w:szCs w:val="24"/>
        </w:rPr>
        <w:t xml:space="preserve"> while in the </w:t>
      </w:r>
      <w:ins w:id="348" w:author="zenrunner" w:date="2019-03-26T20:25:00Z">
        <w:r w:rsidR="008C55B8">
          <w:rPr>
            <w:rFonts w:ascii="Times New Roman" w:hAnsi="Times New Roman"/>
            <w:sz w:val="24"/>
            <w:szCs w:val="24"/>
          </w:rPr>
          <w:t>b</w:t>
        </w:r>
      </w:ins>
      <w:del w:id="349" w:author="zenrunner" w:date="2019-03-26T20:25:00Z">
        <w:r w:rsidDel="008C55B8">
          <w:rPr>
            <w:rFonts w:ascii="Times New Roman" w:hAnsi="Times New Roman"/>
            <w:sz w:val="24"/>
            <w:szCs w:val="24"/>
          </w:rPr>
          <w:delText>B</w:delText>
        </w:r>
      </w:del>
      <w:r>
        <w:rPr>
          <w:rFonts w:ascii="Times New Roman" w:hAnsi="Times New Roman"/>
          <w:sz w:val="24"/>
          <w:szCs w:val="24"/>
        </w:rPr>
        <w:t>rome treatments</w:t>
      </w:r>
      <w:ins w:id="350" w:author="zenrunner" w:date="2019-03-26T20:25:00Z">
        <w:r w:rsidR="008C55B8">
          <w:rPr>
            <w:rFonts w:ascii="Times New Roman" w:hAnsi="Times New Roman"/>
            <w:sz w:val="24"/>
            <w:szCs w:val="24"/>
          </w:rPr>
          <w:t>,</w:t>
        </w:r>
      </w:ins>
      <w:r>
        <w:rPr>
          <w:rFonts w:ascii="Times New Roman" w:hAnsi="Times New Roman"/>
          <w:sz w:val="24"/>
          <w:szCs w:val="24"/>
        </w:rPr>
        <w:t xml:space="preserve"> 10 native seeds and 10 brome seeds were planted in each pot. Plants were grown in </w:t>
      </w:r>
      <w:ins w:id="351" w:author="zenrunner" w:date="2019-03-26T20:25:00Z">
        <w:r w:rsidR="00446DED">
          <w:rPr>
            <w:rFonts w:ascii="Times New Roman" w:hAnsi="Times New Roman"/>
            <w:sz w:val="24"/>
            <w:szCs w:val="24"/>
          </w:rPr>
          <w:t xml:space="preserve">the following </w:t>
        </w:r>
      </w:ins>
      <w:del w:id="352" w:author="zenrunner" w:date="2019-03-26T20:25:00Z">
        <w:r w:rsidDel="00446DED">
          <w:rPr>
            <w:rFonts w:ascii="Times New Roman" w:hAnsi="Times New Roman"/>
            <w:sz w:val="24"/>
            <w:szCs w:val="24"/>
          </w:rPr>
          <w:delText xml:space="preserve">a </w:delText>
        </w:r>
        <w:r w:rsidDel="00DD2C74">
          <w:rPr>
            <w:rFonts w:ascii="Times New Roman" w:hAnsi="Times New Roman"/>
            <w:sz w:val="24"/>
            <w:szCs w:val="24"/>
          </w:rPr>
          <w:delText xml:space="preserve">a </w:delText>
        </w:r>
      </w:del>
      <w:r>
        <w:rPr>
          <w:rFonts w:ascii="Times New Roman" w:hAnsi="Times New Roman"/>
          <w:sz w:val="24"/>
          <w:szCs w:val="24"/>
        </w:rPr>
        <w:t>soil mixture</w:t>
      </w:r>
      <w:ins w:id="353" w:author="zenrunner" w:date="2019-03-26T20:25:00Z">
        <w:r w:rsidR="002A7C58">
          <w:rPr>
            <w:rFonts w:ascii="Times New Roman" w:hAnsi="Times New Roman"/>
            <w:sz w:val="24"/>
            <w:szCs w:val="24"/>
          </w:rPr>
          <w:t>:</w:t>
        </w:r>
      </w:ins>
      <w:r>
        <w:rPr>
          <w:rFonts w:ascii="Times New Roman" w:hAnsi="Times New Roman"/>
          <w:sz w:val="24"/>
          <w:szCs w:val="24"/>
        </w:rPr>
        <w:t xml:space="preserve"> </w:t>
      </w:r>
      <w:del w:id="354" w:author="zenrunner" w:date="2019-03-26T20:25:00Z">
        <w:r w:rsidDel="002A7C58">
          <w:rPr>
            <w:rFonts w:ascii="Times New Roman" w:hAnsi="Times New Roman"/>
            <w:sz w:val="24"/>
            <w:szCs w:val="24"/>
          </w:rPr>
          <w:delText>consisting</w:delText>
        </w:r>
        <w:r w:rsidDel="00446DED">
          <w:rPr>
            <w:rFonts w:ascii="Times New Roman" w:hAnsi="Times New Roman"/>
            <w:sz w:val="24"/>
            <w:szCs w:val="24"/>
          </w:rPr>
          <w:delText xml:space="preserve"> of</w:delText>
        </w:r>
        <w:r w:rsidDel="00041F27">
          <w:rPr>
            <w:rFonts w:ascii="Times New Roman" w:hAnsi="Times New Roman"/>
            <w:sz w:val="24"/>
            <w:szCs w:val="24"/>
          </w:rPr>
          <w:delText>:</w:delText>
        </w:r>
      </w:del>
      <w:r>
        <w:rPr>
          <w:rFonts w:ascii="Times New Roman" w:hAnsi="Times New Roman"/>
          <w:sz w:val="24"/>
          <w:szCs w:val="24"/>
        </w:rPr>
        <w:t xml:space="preserve"> 2/3 of a bag of </w:t>
      </w:r>
      <w:proofErr w:type="spellStart"/>
      <w:r>
        <w:rPr>
          <w:rFonts w:ascii="Times New Roman" w:hAnsi="Times New Roman"/>
          <w:sz w:val="24"/>
          <w:szCs w:val="24"/>
        </w:rPr>
        <w:t>Alltreat</w:t>
      </w:r>
      <w:proofErr w:type="spellEnd"/>
      <w:r>
        <w:rPr>
          <w:rFonts w:ascii="Times New Roman" w:hAnsi="Times New Roman"/>
          <w:sz w:val="24"/>
          <w:szCs w:val="24"/>
        </w:rPr>
        <w:t xml:space="preserve"> Farms Sand, 1/2 bag of </w:t>
      </w:r>
      <w:proofErr w:type="spellStart"/>
      <w:r>
        <w:rPr>
          <w:rFonts w:ascii="Times New Roman" w:hAnsi="Times New Roman"/>
          <w:sz w:val="24"/>
          <w:szCs w:val="24"/>
        </w:rPr>
        <w:t>Alltreat</w:t>
      </w:r>
      <w:proofErr w:type="spellEnd"/>
      <w:r>
        <w:rPr>
          <w:rFonts w:ascii="Times New Roman" w:hAnsi="Times New Roman"/>
          <w:sz w:val="24"/>
          <w:szCs w:val="24"/>
        </w:rPr>
        <w:t xml:space="preserve"> Composted Sheep Manure, 1 bag of </w:t>
      </w:r>
      <w:proofErr w:type="spellStart"/>
      <w:r>
        <w:rPr>
          <w:rFonts w:ascii="Times New Roman" w:hAnsi="Times New Roman"/>
          <w:sz w:val="24"/>
          <w:szCs w:val="24"/>
        </w:rPr>
        <w:t>Alltreat</w:t>
      </w:r>
      <w:proofErr w:type="spellEnd"/>
      <w:r>
        <w:rPr>
          <w:rFonts w:ascii="Times New Roman" w:hAnsi="Times New Roman"/>
          <w:sz w:val="24"/>
          <w:szCs w:val="24"/>
        </w:rPr>
        <w:t xml:space="preserve"> 3-Way Mix Garden Soil</w:t>
      </w:r>
      <w:ins w:id="355" w:author="zenrunner" w:date="2019-03-26T20:25:00Z">
        <w:r w:rsidR="00844A1A">
          <w:rPr>
            <w:rFonts w:ascii="Times New Roman" w:hAnsi="Times New Roman"/>
            <w:sz w:val="24"/>
            <w:szCs w:val="24"/>
          </w:rPr>
          <w:t>,</w:t>
        </w:r>
      </w:ins>
      <w:r>
        <w:rPr>
          <w:rFonts w:ascii="Times New Roman" w:hAnsi="Times New Roman"/>
          <w:sz w:val="24"/>
          <w:szCs w:val="24"/>
        </w:rPr>
        <w:t xml:space="preserve"> and 1 bag of Berger All-Purpose Mix Potting Soil. All pots were randomly assigned a treatment and subsequently seeded. Using a sieve, the seeds were lightly covered with additional soil in order to simulate the </w:t>
      </w:r>
      <w:proofErr w:type="spellStart"/>
      <w:r>
        <w:rPr>
          <w:rFonts w:ascii="Times New Roman" w:hAnsi="Times New Roman"/>
          <w:sz w:val="24"/>
          <w:szCs w:val="24"/>
        </w:rPr>
        <w:t>build up</w:t>
      </w:r>
      <w:proofErr w:type="spellEnd"/>
      <w:r>
        <w:rPr>
          <w:rFonts w:ascii="Times New Roman" w:hAnsi="Times New Roman"/>
          <w:sz w:val="24"/>
          <w:szCs w:val="24"/>
        </w:rPr>
        <w:t xml:space="preserve"> of biomass and debris </w:t>
      </w:r>
      <w:del w:id="356" w:author="zenrunner" w:date="2019-03-27T10:09:00Z">
        <w:r w:rsidDel="00233058">
          <w:rPr>
            <w:rFonts w:ascii="Times New Roman" w:hAnsi="Times New Roman"/>
            <w:sz w:val="24"/>
            <w:szCs w:val="24"/>
          </w:rPr>
          <w:delText xml:space="preserve">which occurs </w:delText>
        </w:r>
      </w:del>
      <w:r>
        <w:rPr>
          <w:rFonts w:ascii="Times New Roman" w:hAnsi="Times New Roman"/>
          <w:sz w:val="24"/>
          <w:szCs w:val="24"/>
        </w:rPr>
        <w:t>over the dry season. A greenhouse light</w:t>
      </w:r>
      <w:del w:id="357" w:author="zenrunner" w:date="2019-03-27T10:09:00Z">
        <w:r w:rsidDel="00F7009E">
          <w:rPr>
            <w:rFonts w:ascii="Times New Roman" w:hAnsi="Times New Roman"/>
            <w:sz w:val="24"/>
            <w:szCs w:val="24"/>
          </w:rPr>
          <w:delText>,</w:delText>
        </w:r>
      </w:del>
      <w:r>
        <w:rPr>
          <w:rFonts w:ascii="Times New Roman" w:hAnsi="Times New Roman"/>
          <w:sz w:val="24"/>
          <w:szCs w:val="24"/>
        </w:rPr>
        <w:t xml:space="preserve"> with a 12</w:t>
      </w:r>
      <w:ins w:id="358" w:author="zenrunner" w:date="2019-03-27T10:10:00Z">
        <w:r w:rsidR="00415B9C">
          <w:rPr>
            <w:rFonts w:ascii="Times New Roman" w:hAnsi="Times New Roman"/>
            <w:sz w:val="24"/>
            <w:szCs w:val="24"/>
          </w:rPr>
          <w:t>-</w:t>
        </w:r>
      </w:ins>
      <w:del w:id="359" w:author="zenrunner" w:date="2019-03-27T10:10:00Z">
        <w:r w:rsidDel="00415B9C">
          <w:rPr>
            <w:rFonts w:ascii="Times New Roman" w:hAnsi="Times New Roman"/>
            <w:sz w:val="24"/>
            <w:szCs w:val="24"/>
          </w:rPr>
          <w:delText xml:space="preserve"> </w:delText>
        </w:r>
      </w:del>
      <w:r>
        <w:rPr>
          <w:rFonts w:ascii="Times New Roman" w:hAnsi="Times New Roman"/>
          <w:sz w:val="24"/>
          <w:szCs w:val="24"/>
        </w:rPr>
        <w:t xml:space="preserve">hour </w:t>
      </w:r>
      <w:del w:id="360" w:author="zenrunner" w:date="2019-03-27T10:09:00Z">
        <w:r w:rsidDel="00F7009E">
          <w:rPr>
            <w:rFonts w:ascii="Times New Roman" w:hAnsi="Times New Roman"/>
            <w:sz w:val="24"/>
            <w:szCs w:val="24"/>
          </w:rPr>
          <w:delText>on - 12 hour off schedule</w:delText>
        </w:r>
      </w:del>
      <w:ins w:id="361" w:author="zenrunner" w:date="2019-03-27T10:09:00Z">
        <w:r w:rsidR="00F7009E">
          <w:rPr>
            <w:rFonts w:ascii="Times New Roman" w:hAnsi="Times New Roman"/>
            <w:sz w:val="24"/>
            <w:szCs w:val="24"/>
          </w:rPr>
          <w:t>cycle</w:t>
        </w:r>
      </w:ins>
      <w:r>
        <w:rPr>
          <w:rFonts w:ascii="Times New Roman" w:hAnsi="Times New Roman"/>
          <w:sz w:val="24"/>
          <w:szCs w:val="24"/>
        </w:rPr>
        <w:t xml:space="preserve"> was placed over the plants to ensure they received light levels equal to that experienced during the California growing season. Seeds were sown on September 27th 2018 and the first watering period was performed on October 1st 2018. The pots were left to grow for a total of 10 weeks; the experiment concluded on December 6th 2018. </w:t>
      </w:r>
    </w:p>
    <w:p w14:paraId="58325897" w14:textId="5F879ADC" w:rsidR="00202574" w:rsidRDefault="001D1A67">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In order to simulate natural rain events and intermittent periods of dry weather, all pots were watered once every ten days. Therefore, over the course of the 10</w:t>
      </w:r>
      <w:ins w:id="362" w:author="zenrunner" w:date="2019-03-27T10:10:00Z">
        <w:r w:rsidR="00312478">
          <w:rPr>
            <w:rFonts w:ascii="Times New Roman" w:eastAsia="Times New Roman" w:hAnsi="Times New Roman" w:cs="Times New Roman"/>
            <w:sz w:val="24"/>
            <w:szCs w:val="24"/>
          </w:rPr>
          <w:t>-</w:t>
        </w:r>
      </w:ins>
      <w:del w:id="363" w:author="zenrunner" w:date="2019-03-27T10:10:00Z">
        <w:r w:rsidDel="00312478">
          <w:rPr>
            <w:rFonts w:ascii="Times New Roman" w:eastAsia="Times New Roman" w:hAnsi="Times New Roman" w:cs="Times New Roman"/>
            <w:sz w:val="24"/>
            <w:szCs w:val="24"/>
          </w:rPr>
          <w:delText xml:space="preserve"> </w:delText>
        </w:r>
      </w:del>
      <w:r>
        <w:rPr>
          <w:rFonts w:ascii="Times New Roman" w:eastAsia="Times New Roman" w:hAnsi="Times New Roman" w:cs="Times New Roman"/>
          <w:sz w:val="24"/>
          <w:szCs w:val="24"/>
        </w:rPr>
        <w:t xml:space="preserve">week period, 6 watering </w:t>
      </w:r>
      <w:del w:id="364" w:author="zenrunner" w:date="2019-03-27T10:10:00Z">
        <w:r w:rsidDel="00312478">
          <w:rPr>
            <w:rFonts w:ascii="Times New Roman" w:eastAsia="Times New Roman" w:hAnsi="Times New Roman" w:cs="Times New Roman"/>
            <w:sz w:val="24"/>
            <w:szCs w:val="24"/>
          </w:rPr>
          <w:delText>periods were performed</w:delText>
        </w:r>
      </w:del>
      <w:ins w:id="365" w:author="zenrunner" w:date="2019-03-27T10:10:00Z">
        <w:r w:rsidR="00312478">
          <w:rPr>
            <w:rFonts w:ascii="Times New Roman" w:eastAsia="Times New Roman" w:hAnsi="Times New Roman" w:cs="Times New Roman"/>
            <w:sz w:val="24"/>
            <w:szCs w:val="24"/>
          </w:rPr>
          <w:t>instances were applied</w:t>
        </w:r>
      </w:ins>
      <w:r>
        <w:rPr>
          <w:rFonts w:ascii="Times New Roman" w:eastAsia="Times New Roman" w:hAnsi="Times New Roman" w:cs="Times New Roman"/>
          <w:sz w:val="24"/>
          <w:szCs w:val="24"/>
        </w:rPr>
        <w:t xml:space="preserve">. </w:t>
      </w:r>
      <w:del w:id="366" w:author="zenrunner" w:date="2019-03-27T10:10:00Z">
        <w:r w:rsidDel="00C24EC0">
          <w:rPr>
            <w:rFonts w:ascii="Times New Roman" w:eastAsia="Times New Roman" w:hAnsi="Times New Roman" w:cs="Times New Roman"/>
            <w:sz w:val="24"/>
            <w:szCs w:val="24"/>
          </w:rPr>
          <w:delText>Each watering period, p</w:delText>
        </w:r>
      </w:del>
      <w:ins w:id="367" w:author="zenrunner" w:date="2019-03-27T10:10:00Z">
        <w:r w:rsidR="00C24EC0">
          <w:rPr>
            <w:rFonts w:ascii="Times New Roman" w:eastAsia="Times New Roman" w:hAnsi="Times New Roman" w:cs="Times New Roman"/>
            <w:sz w:val="24"/>
            <w:szCs w:val="24"/>
          </w:rPr>
          <w:t>P</w:t>
        </w:r>
      </w:ins>
      <w:r>
        <w:rPr>
          <w:rFonts w:ascii="Times New Roman" w:eastAsia="Times New Roman" w:hAnsi="Times New Roman" w:cs="Times New Roman"/>
          <w:sz w:val="24"/>
          <w:szCs w:val="24"/>
        </w:rPr>
        <w:t xml:space="preserve">ots were given a fixed volume of water </w:t>
      </w:r>
      <w:del w:id="368" w:author="zenrunner" w:date="2019-03-27T10:10:00Z">
        <w:r w:rsidDel="00C24EC0">
          <w:rPr>
            <w:rFonts w:ascii="Times New Roman" w:eastAsia="Times New Roman" w:hAnsi="Times New Roman" w:cs="Times New Roman"/>
            <w:sz w:val="24"/>
            <w:szCs w:val="24"/>
          </w:rPr>
          <w:delText>pertaining to their designated</w:delText>
        </w:r>
      </w:del>
      <w:ins w:id="369" w:author="zenrunner" w:date="2019-03-27T10:10:00Z">
        <w:r w:rsidR="00C24EC0">
          <w:rPr>
            <w:rFonts w:ascii="Times New Roman" w:eastAsia="Times New Roman" w:hAnsi="Times New Roman" w:cs="Times New Roman"/>
            <w:sz w:val="24"/>
            <w:szCs w:val="24"/>
          </w:rPr>
          <w:t>based on their respective</w:t>
        </w:r>
      </w:ins>
      <w:r>
        <w:rPr>
          <w:rFonts w:ascii="Times New Roman" w:eastAsia="Times New Roman" w:hAnsi="Times New Roman" w:cs="Times New Roman"/>
          <w:sz w:val="24"/>
          <w:szCs w:val="24"/>
        </w:rPr>
        <w:t xml:space="preserve"> </w:t>
      </w:r>
      <w:del w:id="370" w:author="zenrunner" w:date="2019-03-27T10:11:00Z">
        <w:r w:rsidDel="00D81E7E">
          <w:rPr>
            <w:rFonts w:ascii="Times New Roman" w:eastAsia="Times New Roman" w:hAnsi="Times New Roman" w:cs="Times New Roman"/>
            <w:sz w:val="24"/>
            <w:szCs w:val="24"/>
          </w:rPr>
          <w:delText>watering regime</w:delText>
        </w:r>
      </w:del>
      <w:ins w:id="371" w:author="zenrunner" w:date="2019-03-27T10:11:00Z">
        <w:r w:rsidR="00D81E7E">
          <w:rPr>
            <w:rFonts w:ascii="Times New Roman" w:eastAsia="Times New Roman" w:hAnsi="Times New Roman" w:cs="Times New Roman"/>
            <w:sz w:val="24"/>
            <w:szCs w:val="24"/>
          </w:rPr>
          <w:t xml:space="preserve">drought </w:t>
        </w:r>
        <w:r w:rsidR="00D81E7E">
          <w:rPr>
            <w:rFonts w:ascii="Times New Roman" w:eastAsia="Times New Roman" w:hAnsi="Times New Roman" w:cs="Times New Roman"/>
            <w:sz w:val="24"/>
            <w:szCs w:val="24"/>
          </w:rPr>
          <w:lastRenderedPageBreak/>
          <w:t>treatment</w:t>
        </w:r>
      </w:ins>
      <w:r>
        <w:rPr>
          <w:rFonts w:ascii="Times New Roman" w:eastAsia="Times New Roman" w:hAnsi="Times New Roman" w:cs="Times New Roman"/>
          <w:sz w:val="24"/>
          <w:szCs w:val="24"/>
        </w:rPr>
        <w:t xml:space="preserve">. The precipitation measurements </w:t>
      </w:r>
      <w:del w:id="372" w:author="zenrunner" w:date="2019-03-27T10:11:00Z">
        <w:r w:rsidDel="004A2A59">
          <w:rPr>
            <w:rFonts w:ascii="Times New Roman" w:eastAsia="Times New Roman" w:hAnsi="Times New Roman" w:cs="Times New Roman"/>
            <w:sz w:val="24"/>
            <w:szCs w:val="24"/>
          </w:rPr>
          <w:delText xml:space="preserve">obtained </w:delText>
        </w:r>
      </w:del>
      <w:r>
        <w:rPr>
          <w:rFonts w:ascii="Times New Roman" w:eastAsia="Times New Roman" w:hAnsi="Times New Roman" w:cs="Times New Roman"/>
          <w:sz w:val="24"/>
          <w:szCs w:val="24"/>
        </w:rPr>
        <w:t>were based on a standard 2cm radius weather gauge (National Weather Service)</w:t>
      </w:r>
      <w:ins w:id="373" w:author="zenrunner" w:date="2019-03-27T10:11:00Z">
        <w:r w:rsidR="00AB3AC2">
          <w:rPr>
            <w:rFonts w:ascii="Times New Roman" w:eastAsia="Times New Roman" w:hAnsi="Times New Roman" w:cs="Times New Roman"/>
            <w:sz w:val="24"/>
            <w:szCs w:val="24"/>
          </w:rPr>
          <w:t>,</w:t>
        </w:r>
      </w:ins>
      <w:r>
        <w:rPr>
          <w:rFonts w:ascii="Times New Roman" w:eastAsia="Times New Roman" w:hAnsi="Times New Roman" w:cs="Times New Roman"/>
          <w:sz w:val="24"/>
          <w:szCs w:val="24"/>
        </w:rPr>
        <w:t xml:space="preserve"> and therefore had to be converted to the proportional water volume </w:t>
      </w:r>
      <w:del w:id="374" w:author="zenrunner" w:date="2019-03-27T10:11:00Z">
        <w:r w:rsidDel="00AB3AC2">
          <w:rPr>
            <w:rFonts w:ascii="Times New Roman" w:eastAsia="Times New Roman" w:hAnsi="Times New Roman" w:cs="Times New Roman"/>
            <w:sz w:val="24"/>
            <w:szCs w:val="24"/>
          </w:rPr>
          <w:delText>which would be expected to fall</w:delText>
        </w:r>
      </w:del>
      <w:ins w:id="375" w:author="zenrunner" w:date="2019-03-27T10:11:00Z">
        <w:r w:rsidR="00AB3AC2">
          <w:rPr>
            <w:rFonts w:ascii="Times New Roman" w:eastAsia="Times New Roman" w:hAnsi="Times New Roman" w:cs="Times New Roman"/>
            <w:sz w:val="24"/>
            <w:szCs w:val="24"/>
          </w:rPr>
          <w:t>calculate for</w:t>
        </w:r>
      </w:ins>
      <w:r>
        <w:rPr>
          <w:rFonts w:ascii="Times New Roman" w:eastAsia="Times New Roman" w:hAnsi="Times New Roman" w:cs="Times New Roman"/>
          <w:sz w:val="24"/>
          <w:szCs w:val="24"/>
        </w:rPr>
        <w:t xml:space="preserve"> </w:t>
      </w:r>
      <w:del w:id="376" w:author="zenrunner" w:date="2019-03-27T10:11:00Z">
        <w:r w:rsidDel="00AB3AC2">
          <w:rPr>
            <w:rFonts w:ascii="Times New Roman" w:eastAsia="Times New Roman" w:hAnsi="Times New Roman" w:cs="Times New Roman"/>
            <w:sz w:val="24"/>
            <w:szCs w:val="24"/>
          </w:rPr>
          <w:delText xml:space="preserve">on </w:delText>
        </w:r>
      </w:del>
      <w:r>
        <w:rPr>
          <w:rFonts w:ascii="Times New Roman" w:eastAsia="Times New Roman" w:hAnsi="Times New Roman" w:cs="Times New Roman"/>
          <w:sz w:val="24"/>
          <w:szCs w:val="24"/>
        </w:rPr>
        <w:t xml:space="preserve">a 78.54cm^2 circle </w:t>
      </w:r>
      <w:del w:id="377" w:author="zenrunner" w:date="2019-03-27T10:11:00Z">
        <w:r w:rsidDel="00AB3AC2">
          <w:rPr>
            <w:rFonts w:ascii="Times New Roman" w:eastAsia="Times New Roman" w:hAnsi="Times New Roman" w:cs="Times New Roman"/>
            <w:sz w:val="24"/>
            <w:szCs w:val="24"/>
          </w:rPr>
          <w:delText>of ground</w:delText>
        </w:r>
      </w:del>
      <w:ins w:id="378" w:author="zenrunner" w:date="2019-03-27T10:11:00Z">
        <w:r w:rsidR="00AB3AC2">
          <w:rPr>
            <w:rFonts w:ascii="Times New Roman" w:eastAsia="Times New Roman" w:hAnsi="Times New Roman" w:cs="Times New Roman"/>
            <w:sz w:val="24"/>
            <w:szCs w:val="24"/>
          </w:rPr>
          <w:t>of surface area that would receive rain</w:t>
        </w:r>
      </w:ins>
      <w:r>
        <w:rPr>
          <w:rFonts w:ascii="Times New Roman" w:eastAsia="Times New Roman" w:hAnsi="Times New Roman" w:cs="Times New Roman"/>
          <w:sz w:val="24"/>
          <w:szCs w:val="24"/>
        </w:rPr>
        <w:t xml:space="preserve"> (based on the 5cm radius pots utilized in the present study). This calculation was performed using a simple ratio between the volume of the weather gauge and the volume of the 5cm radius pots. </w:t>
      </w:r>
      <w:del w:id="379" w:author="zenrunner" w:date="2019-03-27T10:12:00Z">
        <w:r w:rsidDel="00EF55E3">
          <w:rPr>
            <w:rFonts w:ascii="Times New Roman" w:eastAsia="Times New Roman" w:hAnsi="Times New Roman" w:cs="Times New Roman"/>
            <w:sz w:val="24"/>
            <w:szCs w:val="24"/>
          </w:rPr>
          <w:delText>Once the total volume of water was determined for each precipitation regime, it was</w:delText>
        </w:r>
      </w:del>
      <w:ins w:id="380" w:author="zenrunner" w:date="2019-03-27T10:12:00Z">
        <w:r w:rsidR="00EF55E3">
          <w:rPr>
            <w:rFonts w:ascii="Times New Roman" w:eastAsia="Times New Roman" w:hAnsi="Times New Roman" w:cs="Times New Roman"/>
            <w:sz w:val="24"/>
            <w:szCs w:val="24"/>
          </w:rPr>
          <w:t>Thes</w:t>
        </w:r>
        <w:r w:rsidR="000601E8">
          <w:rPr>
            <w:rFonts w:ascii="Times New Roman" w:eastAsia="Times New Roman" w:hAnsi="Times New Roman" w:cs="Times New Roman"/>
            <w:sz w:val="24"/>
            <w:szCs w:val="24"/>
          </w:rPr>
          <w:t>e</w:t>
        </w:r>
        <w:r w:rsidR="00EF55E3">
          <w:rPr>
            <w:rFonts w:ascii="Times New Roman" w:eastAsia="Times New Roman" w:hAnsi="Times New Roman" w:cs="Times New Roman"/>
            <w:sz w:val="24"/>
            <w:szCs w:val="24"/>
          </w:rPr>
          <w:t xml:space="preserve"> values were</w:t>
        </w:r>
      </w:ins>
      <w:r>
        <w:rPr>
          <w:rFonts w:ascii="Times New Roman" w:eastAsia="Times New Roman" w:hAnsi="Times New Roman" w:cs="Times New Roman"/>
          <w:sz w:val="24"/>
          <w:szCs w:val="24"/>
        </w:rPr>
        <w:t xml:space="preserve"> divided by 6 (the number of watering periods) to determine the </w:t>
      </w:r>
      <w:del w:id="381" w:author="zenrunner" w:date="2019-03-27T10:13:00Z">
        <w:r w:rsidDel="000601E8">
          <w:rPr>
            <w:rFonts w:ascii="Times New Roman" w:eastAsia="Times New Roman" w:hAnsi="Times New Roman" w:cs="Times New Roman"/>
            <w:sz w:val="24"/>
            <w:szCs w:val="24"/>
          </w:rPr>
          <w:delText xml:space="preserve">amount </w:delText>
        </w:r>
      </w:del>
      <w:ins w:id="382" w:author="zenrunner" w:date="2019-03-27T10:13:00Z">
        <w:r w:rsidR="000601E8">
          <w:rPr>
            <w:rFonts w:ascii="Times New Roman" w:eastAsia="Times New Roman" w:hAnsi="Times New Roman" w:cs="Times New Roman"/>
            <w:sz w:val="24"/>
            <w:szCs w:val="24"/>
          </w:rPr>
          <w:t xml:space="preserve">volume per watering instances </w:t>
        </w:r>
      </w:ins>
      <w:del w:id="383" w:author="zenrunner" w:date="2019-03-27T10:13:00Z">
        <w:r w:rsidDel="000601E8">
          <w:rPr>
            <w:rFonts w:ascii="Times New Roman" w:eastAsia="Times New Roman" w:hAnsi="Times New Roman" w:cs="Times New Roman"/>
            <w:sz w:val="24"/>
            <w:szCs w:val="24"/>
          </w:rPr>
          <w:delText>of water provided to each pot, at each watering period</w:delText>
        </w:r>
      </w:del>
      <w:ins w:id="384" w:author="zenrunner" w:date="2019-03-27T10:13:00Z">
        <w:r w:rsidR="000601E8">
          <w:rPr>
            <w:rFonts w:ascii="Times New Roman" w:eastAsia="Times New Roman" w:hAnsi="Times New Roman" w:cs="Times New Roman"/>
            <w:sz w:val="24"/>
            <w:szCs w:val="24"/>
          </w:rPr>
          <w:t>per pot</w:t>
        </w:r>
      </w:ins>
      <w:r>
        <w:rPr>
          <w:rFonts w:ascii="Times New Roman" w:eastAsia="Times New Roman" w:hAnsi="Times New Roman" w:cs="Times New Roman"/>
          <w:sz w:val="24"/>
          <w:szCs w:val="24"/>
        </w:rPr>
        <w:t xml:space="preserve">. </w:t>
      </w:r>
    </w:p>
    <w:p w14:paraId="1E7D8728" w14:textId="77777777" w:rsidR="00202574" w:rsidRDefault="001D1A67">
      <w:pPr>
        <w:pStyle w:val="Body"/>
        <w:spacing w:line="480" w:lineRule="auto"/>
        <w:rPr>
          <w:rFonts w:ascii="Times New Roman" w:eastAsia="Times New Roman" w:hAnsi="Times New Roman" w:cs="Times New Roman"/>
          <w:b/>
          <w:bCs/>
          <w:sz w:val="24"/>
          <w:szCs w:val="24"/>
        </w:rPr>
      </w:pPr>
      <w:r>
        <w:rPr>
          <w:rFonts w:ascii="Times New Roman" w:hAnsi="Times New Roman"/>
          <w:b/>
          <w:bCs/>
          <w:sz w:val="24"/>
          <w:szCs w:val="24"/>
        </w:rPr>
        <w:t>Data Collection</w:t>
      </w:r>
    </w:p>
    <w:p w14:paraId="50B6BC08" w14:textId="75C2515E" w:rsidR="00202574" w:rsidDel="00C03611" w:rsidRDefault="001D1A67">
      <w:pPr>
        <w:pStyle w:val="Body"/>
        <w:spacing w:line="480" w:lineRule="auto"/>
        <w:rPr>
          <w:del w:id="385" w:author="zenrunner" w:date="2019-03-27T10:14:00Z"/>
          <w:rFonts w:ascii="Times New Roman" w:eastAsia="Times New Roman" w:hAnsi="Times New Roman" w:cs="Times New Roman"/>
          <w:sz w:val="24"/>
          <w:szCs w:val="24"/>
        </w:rPr>
      </w:pPr>
      <w:r>
        <w:rPr>
          <w:rFonts w:ascii="Times New Roman" w:eastAsia="Times New Roman" w:hAnsi="Times New Roman" w:cs="Times New Roman"/>
          <w:b/>
          <w:bCs/>
          <w:sz w:val="24"/>
          <w:szCs w:val="24"/>
        </w:rPr>
        <w:tab/>
      </w:r>
      <w:r>
        <w:rPr>
          <w:rFonts w:ascii="Times New Roman" w:hAnsi="Times New Roman"/>
          <w:sz w:val="24"/>
          <w:szCs w:val="24"/>
        </w:rPr>
        <w:t>Three census</w:t>
      </w:r>
      <w:ins w:id="386" w:author="zenrunner" w:date="2019-03-27T10:13:00Z">
        <w:r w:rsidR="00FC53BF">
          <w:rPr>
            <w:rFonts w:ascii="Times New Roman" w:hAnsi="Times New Roman"/>
            <w:sz w:val="24"/>
            <w:szCs w:val="24"/>
          </w:rPr>
          <w:t>es</w:t>
        </w:r>
      </w:ins>
      <w:r>
        <w:rPr>
          <w:rFonts w:ascii="Times New Roman" w:hAnsi="Times New Roman"/>
          <w:sz w:val="24"/>
          <w:szCs w:val="24"/>
        </w:rPr>
        <w:t xml:space="preserve"> were performed throughout the experimental period; a germination census (performed on October 12 2018, 2 weeks into the experimental period), an establishment census (performed on November 2nd 2018, 5 weeks into the experimental period), and a final census (performed on December 6th 2018, at the conclusion of the experiment). At each census, the number of plants per species in each pot was counted. Th</w:t>
      </w:r>
      <w:ins w:id="387" w:author="zenrunner" w:date="2019-03-27T10:13:00Z">
        <w:r w:rsidR="007E6584">
          <w:rPr>
            <w:rFonts w:ascii="Times New Roman" w:hAnsi="Times New Roman"/>
            <w:sz w:val="24"/>
            <w:szCs w:val="24"/>
          </w:rPr>
          <w:t>ese</w:t>
        </w:r>
      </w:ins>
      <w:del w:id="388" w:author="zenrunner" w:date="2019-03-27T10:13:00Z">
        <w:r w:rsidDel="007E6584">
          <w:rPr>
            <w:rFonts w:ascii="Times New Roman" w:hAnsi="Times New Roman"/>
            <w:sz w:val="24"/>
            <w:szCs w:val="24"/>
          </w:rPr>
          <w:delText>is</w:delText>
        </w:r>
      </w:del>
      <w:r>
        <w:rPr>
          <w:rFonts w:ascii="Times New Roman" w:hAnsi="Times New Roman"/>
          <w:sz w:val="24"/>
          <w:szCs w:val="24"/>
        </w:rPr>
        <w:t xml:space="preserve"> census data w</w:t>
      </w:r>
      <w:ins w:id="389" w:author="zenrunner" w:date="2019-03-27T10:13:00Z">
        <w:r w:rsidR="005569ED">
          <w:rPr>
            <w:rFonts w:ascii="Times New Roman" w:hAnsi="Times New Roman"/>
            <w:sz w:val="24"/>
            <w:szCs w:val="24"/>
          </w:rPr>
          <w:t>ere</w:t>
        </w:r>
      </w:ins>
      <w:del w:id="390" w:author="zenrunner" w:date="2019-03-27T10:13:00Z">
        <w:r w:rsidDel="005569ED">
          <w:rPr>
            <w:rFonts w:ascii="Times New Roman" w:hAnsi="Times New Roman"/>
            <w:sz w:val="24"/>
            <w:szCs w:val="24"/>
          </w:rPr>
          <w:delText>as</w:delText>
        </w:r>
      </w:del>
      <w:r>
        <w:rPr>
          <w:rFonts w:ascii="Times New Roman" w:hAnsi="Times New Roman"/>
          <w:sz w:val="24"/>
          <w:szCs w:val="24"/>
        </w:rPr>
        <w:t xml:space="preserve"> converted to proportional survival (at each census) based on the fixed number of seeds per species (10 seeds) planted in each pot. After the conclusion of the experiment, four productivity measurements were taken for each pot; total aboveground biomass per species, percent soil moisture, mortality rate per species, and </w:t>
      </w:r>
      <w:del w:id="391" w:author="zenrunner" w:date="2019-03-27T10:14:00Z">
        <w:r w:rsidDel="00D46A54">
          <w:rPr>
            <w:rFonts w:ascii="Times New Roman" w:hAnsi="Times New Roman"/>
            <w:sz w:val="24"/>
            <w:szCs w:val="24"/>
          </w:rPr>
          <w:delText xml:space="preserve">average </w:delText>
        </w:r>
      </w:del>
      <w:ins w:id="392" w:author="zenrunner" w:date="2019-03-27T10:14:00Z">
        <w:r w:rsidR="00D46A54">
          <w:rPr>
            <w:rFonts w:ascii="Times New Roman" w:hAnsi="Times New Roman"/>
            <w:sz w:val="24"/>
            <w:szCs w:val="24"/>
          </w:rPr>
          <w:t xml:space="preserve">mean </w:t>
        </w:r>
      </w:ins>
      <w:r>
        <w:rPr>
          <w:rFonts w:ascii="Times New Roman" w:hAnsi="Times New Roman"/>
          <w:sz w:val="24"/>
          <w:szCs w:val="24"/>
        </w:rPr>
        <w:t>biomass per individual</w:t>
      </w:r>
      <w:ins w:id="393" w:author="zenrunner" w:date="2019-03-27T10:14:00Z">
        <w:r w:rsidR="009814B9">
          <w:rPr>
            <w:rFonts w:ascii="Times New Roman" w:hAnsi="Times New Roman"/>
            <w:sz w:val="24"/>
            <w:szCs w:val="24"/>
          </w:rPr>
          <w:t xml:space="preserve"> plant present</w:t>
        </w:r>
      </w:ins>
      <w:r>
        <w:rPr>
          <w:rFonts w:ascii="Times New Roman" w:hAnsi="Times New Roman"/>
          <w:sz w:val="24"/>
          <w:szCs w:val="24"/>
        </w:rPr>
        <w:t xml:space="preserve">. </w:t>
      </w:r>
      <w:ins w:id="394" w:author="zenrunner" w:date="2019-03-27T10:14:00Z">
        <w:r w:rsidR="00850323">
          <w:rPr>
            <w:rFonts w:ascii="Times New Roman" w:hAnsi="Times New Roman"/>
            <w:sz w:val="24"/>
            <w:szCs w:val="24"/>
          </w:rPr>
          <w:t>GREAT</w:t>
        </w:r>
        <w:r w:rsidR="00C03611">
          <w:rPr>
            <w:rFonts w:ascii="Times New Roman" w:eastAsia="Times New Roman" w:hAnsi="Times New Roman" w:cs="Times New Roman"/>
            <w:sz w:val="24"/>
            <w:szCs w:val="24"/>
          </w:rPr>
          <w:t xml:space="preserve"> </w:t>
        </w:r>
      </w:ins>
    </w:p>
    <w:p w14:paraId="0D586915" w14:textId="54E255A5" w:rsidR="00202574" w:rsidRDefault="001D1A67">
      <w:pPr>
        <w:pStyle w:val="Body"/>
        <w:spacing w:line="480" w:lineRule="auto"/>
        <w:rPr>
          <w:rFonts w:ascii="Times New Roman" w:eastAsia="Times New Roman" w:hAnsi="Times New Roman" w:cs="Times New Roman"/>
          <w:sz w:val="24"/>
          <w:szCs w:val="24"/>
        </w:rPr>
      </w:pPr>
      <w:del w:id="395" w:author="zenrunner" w:date="2019-03-27T10:14:00Z">
        <w:r w:rsidDel="00C03611">
          <w:rPr>
            <w:rFonts w:ascii="Times New Roman" w:eastAsia="Times New Roman" w:hAnsi="Times New Roman" w:cs="Times New Roman"/>
            <w:sz w:val="24"/>
            <w:szCs w:val="24"/>
          </w:rPr>
          <w:tab/>
        </w:r>
      </w:del>
      <w:r>
        <w:rPr>
          <w:rFonts w:ascii="Times New Roman" w:eastAsia="Times New Roman" w:hAnsi="Times New Roman" w:cs="Times New Roman"/>
          <w:sz w:val="24"/>
          <w:szCs w:val="24"/>
        </w:rPr>
        <w:t>All aboveground biomass in each pot was clipped and separated based on species</w:t>
      </w:r>
      <w:del w:id="396" w:author="zenrunner" w:date="2019-03-27T10:14:00Z">
        <w:r w:rsidDel="001B2CA5">
          <w:rPr>
            <w:rFonts w:ascii="Times New Roman" w:eastAsia="Times New Roman" w:hAnsi="Times New Roman" w:cs="Times New Roman"/>
            <w:sz w:val="24"/>
            <w:szCs w:val="24"/>
          </w:rPr>
          <w:delText xml:space="preserve"> and treatment</w:delText>
        </w:r>
      </w:del>
      <w:r>
        <w:rPr>
          <w:rFonts w:ascii="Times New Roman" w:eastAsia="Times New Roman" w:hAnsi="Times New Roman" w:cs="Times New Roman"/>
          <w:sz w:val="24"/>
          <w:szCs w:val="24"/>
        </w:rPr>
        <w:t xml:space="preserve">. All samples were placed in paper </w:t>
      </w:r>
      <w:del w:id="397" w:author="zenrunner" w:date="2019-03-27T10:14:00Z">
        <w:r w:rsidDel="006210C7">
          <w:rPr>
            <w:rFonts w:ascii="Times New Roman" w:eastAsia="Times New Roman" w:hAnsi="Times New Roman" w:cs="Times New Roman"/>
            <w:sz w:val="24"/>
            <w:szCs w:val="24"/>
          </w:rPr>
          <w:delText xml:space="preserve">lunch </w:delText>
        </w:r>
      </w:del>
      <w:r>
        <w:rPr>
          <w:rFonts w:ascii="Times New Roman" w:eastAsia="Times New Roman" w:hAnsi="Times New Roman" w:cs="Times New Roman"/>
          <w:sz w:val="24"/>
          <w:szCs w:val="24"/>
        </w:rPr>
        <w:t xml:space="preserve">bags and dried in a Yamato DKN900 </w:t>
      </w:r>
      <w:r>
        <w:rPr>
          <w:rFonts w:ascii="Times New Roman" w:eastAsia="Times New Roman" w:hAnsi="Times New Roman" w:cs="Times New Roman"/>
          <w:sz w:val="24"/>
          <w:szCs w:val="24"/>
        </w:rPr>
        <w:lastRenderedPageBreak/>
        <w:t xml:space="preserve">Mechanical Convection Oven at 65 degrees Celsius for a </w:t>
      </w:r>
      <w:proofErr w:type="gramStart"/>
      <w:r>
        <w:rPr>
          <w:rFonts w:ascii="Times New Roman" w:eastAsia="Times New Roman" w:hAnsi="Times New Roman" w:cs="Times New Roman"/>
          <w:sz w:val="24"/>
          <w:szCs w:val="24"/>
        </w:rPr>
        <w:t>48 hour</w:t>
      </w:r>
      <w:proofErr w:type="gramEnd"/>
      <w:r>
        <w:rPr>
          <w:rFonts w:ascii="Times New Roman" w:eastAsia="Times New Roman" w:hAnsi="Times New Roman" w:cs="Times New Roman"/>
          <w:sz w:val="24"/>
          <w:szCs w:val="24"/>
        </w:rPr>
        <w:t xml:space="preserve"> period. All samples were then weighed using an electronic scale accurate to 4 decimal places. </w:t>
      </w:r>
    </w:p>
    <w:p w14:paraId="13C40CDE" w14:textId="1225F50F" w:rsidR="00202574" w:rsidRDefault="001D1A67">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Soil moisture measurements were taken after all biomass had been removed from the pots in order to ensure minimal disturbance and damage to the plants</w:t>
      </w:r>
      <w:ins w:id="398" w:author="zenrunner" w:date="2019-03-27T10:14:00Z">
        <w:r w:rsidR="00261467">
          <w:rPr>
            <w:rFonts w:ascii="Times New Roman" w:eastAsia="Times New Roman" w:hAnsi="Times New Roman" w:cs="Times New Roman"/>
            <w:sz w:val="24"/>
            <w:szCs w:val="24"/>
          </w:rPr>
          <w:t xml:space="preserve"> that would have been introduced by probe placement and insertion into pots</w:t>
        </w:r>
      </w:ins>
      <w:r>
        <w:rPr>
          <w:rFonts w:ascii="Times New Roman" w:eastAsia="Times New Roman" w:hAnsi="Times New Roman" w:cs="Times New Roman"/>
          <w:sz w:val="24"/>
          <w:szCs w:val="24"/>
        </w:rPr>
        <w:t>. In order to ensure the pots were accurately acclimated to each of the watering regimes, a seventh watering period was performed after all of the aboveground biomass had been clipped. The pots were left for a 24</w:t>
      </w:r>
      <w:ins w:id="399" w:author="zenrunner" w:date="2019-03-27T10:15:00Z">
        <w:r w:rsidR="002011A5">
          <w:rPr>
            <w:rFonts w:ascii="Times New Roman" w:eastAsia="Times New Roman" w:hAnsi="Times New Roman" w:cs="Times New Roman"/>
            <w:sz w:val="24"/>
            <w:szCs w:val="24"/>
          </w:rPr>
          <w:t>-</w:t>
        </w:r>
      </w:ins>
      <w:del w:id="400" w:author="zenrunner" w:date="2019-03-27T10:15:00Z">
        <w:r w:rsidDel="002011A5">
          <w:rPr>
            <w:rFonts w:ascii="Times New Roman" w:eastAsia="Times New Roman" w:hAnsi="Times New Roman" w:cs="Times New Roman"/>
            <w:sz w:val="24"/>
            <w:szCs w:val="24"/>
          </w:rPr>
          <w:delText xml:space="preserve"> </w:delText>
        </w:r>
      </w:del>
      <w:r>
        <w:rPr>
          <w:rFonts w:ascii="Times New Roman" w:eastAsia="Times New Roman" w:hAnsi="Times New Roman" w:cs="Times New Roman"/>
          <w:sz w:val="24"/>
          <w:szCs w:val="24"/>
        </w:rPr>
        <w:t>hour period after this seventh watering period in order to ensure the equilibration of the soil moisture. Soil moisture measurements were performed using a</w:t>
      </w:r>
      <w:ins w:id="401" w:author="zenrunner" w:date="2019-03-27T10:15:00Z">
        <w:r w:rsidR="00A874D8">
          <w:rPr>
            <w:rFonts w:ascii="Times New Roman" w:eastAsia="Times New Roman" w:hAnsi="Times New Roman" w:cs="Times New Roman"/>
            <w:sz w:val="24"/>
            <w:szCs w:val="24"/>
          </w:rPr>
          <w:t>m SM-150</w:t>
        </w:r>
      </w:ins>
      <w:r>
        <w:rPr>
          <w:rFonts w:ascii="Times New Roman" w:eastAsia="Times New Roman" w:hAnsi="Times New Roman" w:cs="Times New Roman"/>
          <w:sz w:val="24"/>
          <w:szCs w:val="24"/>
        </w:rPr>
        <w:t xml:space="preserve"> Delta Technologies AT Soil Moisture Kit</w:t>
      </w:r>
      <w:ins w:id="402" w:author="zenrunner" w:date="2019-03-27T10:15:00Z">
        <w:r w:rsidR="00BA352A">
          <w:rPr>
            <w:rFonts w:ascii="Times New Roman" w:eastAsia="Times New Roman" w:hAnsi="Times New Roman" w:cs="Times New Roman"/>
            <w:sz w:val="24"/>
            <w:szCs w:val="24"/>
          </w:rPr>
          <w:t xml:space="preserve"> accurate to one decimal place</w:t>
        </w:r>
      </w:ins>
      <w:r>
        <w:rPr>
          <w:rFonts w:ascii="Times New Roman" w:eastAsia="Times New Roman" w:hAnsi="Times New Roman" w:cs="Times New Roman"/>
          <w:sz w:val="24"/>
          <w:szCs w:val="24"/>
        </w:rPr>
        <w:t xml:space="preserve">. </w:t>
      </w:r>
    </w:p>
    <w:p w14:paraId="632E6A00" w14:textId="4021CC5E" w:rsidR="00202574" w:rsidRDefault="001D1A67">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Mortality rate per species per pot was calculated using the equation [1 - Proportional Survivorship at Census Three]. This calculation defines mortality as all individuals </w:t>
      </w:r>
      <w:del w:id="403" w:author="zenrunner" w:date="2019-03-27T10:16:00Z">
        <w:r w:rsidDel="0058281A">
          <w:rPr>
            <w:rFonts w:ascii="Times New Roman" w:eastAsia="Times New Roman" w:hAnsi="Times New Roman" w:cs="Times New Roman"/>
            <w:sz w:val="24"/>
            <w:szCs w:val="24"/>
          </w:rPr>
          <w:delText xml:space="preserve">which </w:delText>
        </w:r>
      </w:del>
      <w:ins w:id="404" w:author="zenrunner" w:date="2019-03-27T10:16:00Z">
        <w:r w:rsidR="0058281A">
          <w:rPr>
            <w:rFonts w:ascii="Times New Roman" w:eastAsia="Times New Roman" w:hAnsi="Times New Roman" w:cs="Times New Roman"/>
            <w:sz w:val="24"/>
            <w:szCs w:val="24"/>
          </w:rPr>
          <w:t xml:space="preserve">that </w:t>
        </w:r>
      </w:ins>
      <w:r>
        <w:rPr>
          <w:rFonts w:ascii="Times New Roman" w:eastAsia="Times New Roman" w:hAnsi="Times New Roman" w:cs="Times New Roman"/>
          <w:sz w:val="24"/>
          <w:szCs w:val="24"/>
        </w:rPr>
        <w:t>did not germinate or germinated but did not survive to the conclusion of the experiment</w:t>
      </w:r>
      <w:ins w:id="405" w:author="zenrunner" w:date="2019-03-27T10:16:00Z">
        <w:r w:rsidR="006A3148">
          <w:rPr>
            <w:rFonts w:ascii="Times New Roman" w:eastAsia="Times New Roman" w:hAnsi="Times New Roman" w:cs="Times New Roman"/>
            <w:sz w:val="24"/>
            <w:szCs w:val="24"/>
          </w:rPr>
          <w:t xml:space="preserve"> and the third census was set as the plant establishment life stage to ensure that all the seeds that were likely to germinate in this experiment had an opportunity to do so</w:t>
        </w:r>
      </w:ins>
      <w:r>
        <w:rPr>
          <w:rFonts w:ascii="Times New Roman" w:eastAsia="Times New Roman" w:hAnsi="Times New Roman" w:cs="Times New Roman"/>
          <w:sz w:val="24"/>
          <w:szCs w:val="24"/>
        </w:rPr>
        <w:t xml:space="preserve">. </w:t>
      </w:r>
      <w:del w:id="406" w:author="zenrunner" w:date="2019-03-27T10:17:00Z">
        <w:r w:rsidDel="0093579F">
          <w:rPr>
            <w:rFonts w:ascii="Times New Roman" w:eastAsia="Times New Roman" w:hAnsi="Times New Roman" w:cs="Times New Roman"/>
            <w:sz w:val="24"/>
            <w:szCs w:val="24"/>
          </w:rPr>
          <w:delText xml:space="preserve">Average </w:delText>
        </w:r>
      </w:del>
      <w:ins w:id="407" w:author="zenrunner" w:date="2019-03-27T10:17:00Z">
        <w:r w:rsidR="0093579F">
          <w:rPr>
            <w:rFonts w:ascii="Times New Roman" w:eastAsia="Times New Roman" w:hAnsi="Times New Roman" w:cs="Times New Roman"/>
            <w:sz w:val="24"/>
            <w:szCs w:val="24"/>
          </w:rPr>
          <w:t xml:space="preserve">Mean </w:t>
        </w:r>
      </w:ins>
      <w:r>
        <w:rPr>
          <w:rFonts w:ascii="Times New Roman" w:eastAsia="Times New Roman" w:hAnsi="Times New Roman" w:cs="Times New Roman"/>
          <w:sz w:val="24"/>
          <w:szCs w:val="24"/>
        </w:rPr>
        <w:t xml:space="preserve">biomass per individual per pot was calculated using the equation [Total specific biomass per pot/Number of Individuals per Species at Census Three]. This measurement allowed for the determination of the </w:t>
      </w:r>
      <w:del w:id="408" w:author="zenrunner" w:date="2019-03-27T10:16:00Z">
        <w:r w:rsidDel="0093579F">
          <w:rPr>
            <w:rFonts w:ascii="Times New Roman" w:eastAsia="Times New Roman" w:hAnsi="Times New Roman" w:cs="Times New Roman"/>
            <w:sz w:val="24"/>
            <w:szCs w:val="24"/>
          </w:rPr>
          <w:delText xml:space="preserve">average </w:delText>
        </w:r>
      </w:del>
      <w:ins w:id="409" w:author="zenrunner" w:date="2019-03-27T10:16:00Z">
        <w:r w:rsidR="0093579F">
          <w:rPr>
            <w:rFonts w:ascii="Times New Roman" w:eastAsia="Times New Roman" w:hAnsi="Times New Roman" w:cs="Times New Roman"/>
            <w:sz w:val="24"/>
            <w:szCs w:val="24"/>
          </w:rPr>
          <w:t xml:space="preserve">mean </w:t>
        </w:r>
      </w:ins>
      <w:r>
        <w:rPr>
          <w:rFonts w:ascii="Times New Roman" w:eastAsia="Times New Roman" w:hAnsi="Times New Roman" w:cs="Times New Roman"/>
          <w:sz w:val="24"/>
          <w:szCs w:val="24"/>
        </w:rPr>
        <w:t xml:space="preserve">productivity investment per individual per species across all 300 replicates. </w:t>
      </w:r>
    </w:p>
    <w:p w14:paraId="06A57B8A" w14:textId="77777777" w:rsidR="00202574" w:rsidRDefault="001D1A67">
      <w:pPr>
        <w:pStyle w:val="Body"/>
        <w:spacing w:line="480" w:lineRule="auto"/>
        <w:rPr>
          <w:rFonts w:ascii="Times New Roman" w:eastAsia="Times New Roman" w:hAnsi="Times New Roman" w:cs="Times New Roman"/>
          <w:b/>
          <w:bCs/>
          <w:sz w:val="24"/>
          <w:szCs w:val="24"/>
        </w:rPr>
      </w:pPr>
      <w:r>
        <w:rPr>
          <w:rFonts w:ascii="Times New Roman" w:hAnsi="Times New Roman"/>
          <w:b/>
          <w:bCs/>
          <w:sz w:val="24"/>
          <w:szCs w:val="24"/>
        </w:rPr>
        <w:t xml:space="preserve">Data Analysis </w:t>
      </w:r>
    </w:p>
    <w:p w14:paraId="15810213" w14:textId="76DFE4BD" w:rsidR="00202574" w:rsidRDefault="001D1A67">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b/>
      </w:r>
      <w:r>
        <w:rPr>
          <w:rFonts w:ascii="Times New Roman" w:hAnsi="Times New Roman"/>
          <w:sz w:val="24"/>
          <w:szCs w:val="24"/>
        </w:rPr>
        <w:t xml:space="preserve">General linear models (GLM) were utilized to </w:t>
      </w:r>
      <w:del w:id="410" w:author="zenrunner" w:date="2019-03-27T10:17:00Z">
        <w:r w:rsidDel="00616072">
          <w:rPr>
            <w:rFonts w:ascii="Times New Roman" w:hAnsi="Times New Roman"/>
            <w:sz w:val="24"/>
            <w:szCs w:val="24"/>
          </w:rPr>
          <w:delText xml:space="preserve">determine </w:delText>
        </w:r>
      </w:del>
      <w:ins w:id="411" w:author="zenrunner" w:date="2019-03-27T10:17:00Z">
        <w:r w:rsidR="00616072">
          <w:rPr>
            <w:rFonts w:ascii="Times New Roman" w:hAnsi="Times New Roman"/>
            <w:sz w:val="24"/>
            <w:szCs w:val="24"/>
          </w:rPr>
          <w:t xml:space="preserve">examine </w:t>
        </w:r>
      </w:ins>
      <w:del w:id="412" w:author="zenrunner" w:date="2019-03-27T10:17:00Z">
        <w:r w:rsidDel="00616072">
          <w:rPr>
            <w:rFonts w:ascii="Times New Roman" w:hAnsi="Times New Roman"/>
            <w:sz w:val="24"/>
            <w:szCs w:val="24"/>
          </w:rPr>
          <w:delText xml:space="preserve">how both </w:delText>
        </w:r>
      </w:del>
      <w:r>
        <w:rPr>
          <w:rFonts w:ascii="Times New Roman" w:hAnsi="Times New Roman"/>
          <w:sz w:val="24"/>
          <w:szCs w:val="24"/>
        </w:rPr>
        <w:t xml:space="preserve">native and brome mortality and biomass per individual differed across water treatments. </w:t>
      </w:r>
      <w:ins w:id="413" w:author="zenrunner" w:date="2019-03-27T10:17:00Z">
        <w:r w:rsidR="00616072">
          <w:rPr>
            <w:rFonts w:ascii="Times New Roman" w:hAnsi="Times New Roman"/>
            <w:sz w:val="24"/>
            <w:szCs w:val="24"/>
          </w:rPr>
          <w:t xml:space="preserve">Tukey LSD </w:t>
        </w:r>
      </w:ins>
      <w:del w:id="414" w:author="zenrunner" w:date="2019-03-27T10:17:00Z">
        <w:r w:rsidDel="00616072">
          <w:rPr>
            <w:rFonts w:ascii="Times New Roman" w:hAnsi="Times New Roman"/>
            <w:sz w:val="24"/>
            <w:szCs w:val="24"/>
          </w:rPr>
          <w:delText>In tandem with the GLMs,  p</w:delText>
        </w:r>
      </w:del>
      <w:ins w:id="415" w:author="zenrunner" w:date="2019-03-27T10:17:00Z">
        <w:r w:rsidR="00616072">
          <w:rPr>
            <w:rFonts w:ascii="Times New Roman" w:hAnsi="Times New Roman"/>
            <w:sz w:val="24"/>
            <w:szCs w:val="24"/>
          </w:rPr>
          <w:t>p</w:t>
        </w:r>
      </w:ins>
      <w:r>
        <w:rPr>
          <w:rFonts w:ascii="Times New Roman" w:hAnsi="Times New Roman"/>
          <w:sz w:val="24"/>
          <w:szCs w:val="24"/>
        </w:rPr>
        <w:t xml:space="preserve">ost-hoc Tukey tests were </w:t>
      </w:r>
      <w:del w:id="416" w:author="zenrunner" w:date="2019-03-27T10:17:00Z">
        <w:r w:rsidDel="00B762AF">
          <w:rPr>
            <w:rFonts w:ascii="Times New Roman" w:hAnsi="Times New Roman"/>
            <w:sz w:val="24"/>
            <w:szCs w:val="24"/>
          </w:rPr>
          <w:delText xml:space="preserve">performed </w:delText>
        </w:r>
      </w:del>
      <w:ins w:id="417" w:author="zenrunner" w:date="2019-03-27T10:17:00Z">
        <w:r w:rsidR="00B762AF">
          <w:rPr>
            <w:rFonts w:ascii="Times New Roman" w:hAnsi="Times New Roman"/>
            <w:sz w:val="24"/>
            <w:szCs w:val="24"/>
          </w:rPr>
          <w:t xml:space="preserve">then applied </w:t>
        </w:r>
      </w:ins>
      <w:del w:id="418" w:author="zenrunner" w:date="2019-03-27T10:17:00Z">
        <w:r w:rsidDel="00B762AF">
          <w:rPr>
            <w:rFonts w:ascii="Times New Roman" w:hAnsi="Times New Roman"/>
            <w:sz w:val="24"/>
            <w:szCs w:val="24"/>
          </w:rPr>
          <w:delText>in order to determine which water treatments were significantly different from one another</w:delText>
        </w:r>
      </w:del>
      <w:ins w:id="419" w:author="zenrunner" w:date="2019-03-27T10:17:00Z">
        <w:r w:rsidR="00B762AF">
          <w:rPr>
            <w:rFonts w:ascii="Times New Roman" w:hAnsi="Times New Roman"/>
            <w:sz w:val="24"/>
            <w:szCs w:val="24"/>
          </w:rPr>
          <w:t xml:space="preserve">to identify </w:t>
        </w:r>
        <w:r w:rsidR="00B762AF">
          <w:rPr>
            <w:rFonts w:ascii="Times New Roman" w:hAnsi="Times New Roman"/>
            <w:sz w:val="24"/>
            <w:szCs w:val="24"/>
          </w:rPr>
          <w:lastRenderedPageBreak/>
          <w:t>differences between specific levels of each factor</w:t>
        </w:r>
      </w:ins>
      <w:r>
        <w:rPr>
          <w:rFonts w:ascii="Times New Roman" w:hAnsi="Times New Roman"/>
          <w:sz w:val="24"/>
          <w:szCs w:val="24"/>
        </w:rPr>
        <w:t xml:space="preserve">. </w:t>
      </w:r>
      <w:del w:id="420" w:author="zenrunner" w:date="2019-03-27T10:18:00Z">
        <w:r w:rsidDel="00CF2124">
          <w:rPr>
            <w:rFonts w:ascii="Times New Roman" w:hAnsi="Times New Roman"/>
            <w:sz w:val="24"/>
            <w:szCs w:val="24"/>
          </w:rPr>
          <w:delText xml:space="preserve">Independant </w:delText>
        </w:r>
      </w:del>
      <w:ins w:id="421" w:author="zenrunner" w:date="2019-03-27T10:18:00Z">
        <w:r w:rsidR="00CF2124">
          <w:rPr>
            <w:rFonts w:ascii="Times New Roman" w:hAnsi="Times New Roman"/>
            <w:sz w:val="24"/>
            <w:szCs w:val="24"/>
          </w:rPr>
          <w:t xml:space="preserve">Independent </w:t>
        </w:r>
      </w:ins>
      <w:r>
        <w:rPr>
          <w:rFonts w:ascii="Times New Roman" w:hAnsi="Times New Roman"/>
          <w:sz w:val="24"/>
          <w:szCs w:val="24"/>
        </w:rPr>
        <w:t xml:space="preserve">sample t-tests were also </w:t>
      </w:r>
      <w:del w:id="422" w:author="zenrunner" w:date="2019-03-27T10:18:00Z">
        <w:r w:rsidDel="00E41805">
          <w:rPr>
            <w:rFonts w:ascii="Times New Roman" w:hAnsi="Times New Roman"/>
            <w:sz w:val="24"/>
            <w:szCs w:val="24"/>
          </w:rPr>
          <w:delText xml:space="preserve">performed </w:delText>
        </w:r>
      </w:del>
      <w:ins w:id="423" w:author="zenrunner" w:date="2019-03-27T10:18:00Z">
        <w:r w:rsidR="00E41805">
          <w:rPr>
            <w:rFonts w:ascii="Times New Roman" w:hAnsi="Times New Roman"/>
            <w:sz w:val="24"/>
            <w:szCs w:val="24"/>
          </w:rPr>
          <w:t xml:space="preserve">used </w:t>
        </w:r>
      </w:ins>
      <w:r>
        <w:rPr>
          <w:rFonts w:ascii="Times New Roman" w:hAnsi="Times New Roman"/>
          <w:sz w:val="24"/>
          <w:szCs w:val="24"/>
        </w:rPr>
        <w:t xml:space="preserve">to determine if native mortality and productivity was significantly different with and without brome across each of the five water treatments. One-way ANOVAs were </w:t>
      </w:r>
      <w:del w:id="424" w:author="zenrunner" w:date="2019-03-27T10:18:00Z">
        <w:r w:rsidDel="0024521D">
          <w:rPr>
            <w:rFonts w:ascii="Times New Roman" w:hAnsi="Times New Roman"/>
            <w:sz w:val="24"/>
            <w:szCs w:val="24"/>
          </w:rPr>
          <w:delText xml:space="preserve">performed </w:delText>
        </w:r>
      </w:del>
      <w:ins w:id="425" w:author="zenrunner" w:date="2019-03-27T10:18:00Z">
        <w:r w:rsidR="0024521D">
          <w:rPr>
            <w:rFonts w:ascii="Times New Roman" w:hAnsi="Times New Roman"/>
            <w:sz w:val="24"/>
            <w:szCs w:val="24"/>
          </w:rPr>
          <w:t xml:space="preserve">used </w:t>
        </w:r>
      </w:ins>
      <w:r>
        <w:rPr>
          <w:rFonts w:ascii="Times New Roman" w:hAnsi="Times New Roman"/>
          <w:sz w:val="24"/>
          <w:szCs w:val="24"/>
        </w:rPr>
        <w:t xml:space="preserve">to determine how native mortality and productivity differed across the different native species as well as how brome mortality and productivity differed when grown with the different native species. Finally, four global GLMs were performed to analyze if there was significant interaction between the independent variables (Native Species, Water Treatment, and Brome Treatment) in determining native and brome mortality and productivity. All statistical procedures were performed in </w:t>
      </w:r>
      <w:del w:id="426" w:author="zenrunner" w:date="2019-03-27T10:18:00Z">
        <w:r w:rsidDel="00260988">
          <w:rPr>
            <w:rFonts w:ascii="Times New Roman" w:hAnsi="Times New Roman"/>
            <w:sz w:val="24"/>
            <w:szCs w:val="24"/>
          </w:rPr>
          <w:delText xml:space="preserve">IBM’s </w:delText>
        </w:r>
      </w:del>
      <w:r>
        <w:rPr>
          <w:rFonts w:ascii="Times New Roman" w:hAnsi="Times New Roman"/>
          <w:sz w:val="24"/>
          <w:szCs w:val="24"/>
        </w:rPr>
        <w:t>SPSS</w:t>
      </w:r>
      <w:ins w:id="427" w:author="zenrunner" w:date="2019-03-27T10:18:00Z">
        <w:r w:rsidR="00260988">
          <w:rPr>
            <w:rFonts w:ascii="Times New Roman" w:hAnsi="Times New Roman"/>
            <w:sz w:val="24"/>
            <w:szCs w:val="24"/>
          </w:rPr>
          <w:t xml:space="preserve"> version</w:t>
        </w:r>
        <w:proofErr w:type="gramStart"/>
        <w:r w:rsidR="00260988">
          <w:rPr>
            <w:rFonts w:ascii="Times New Roman" w:hAnsi="Times New Roman"/>
            <w:sz w:val="24"/>
            <w:szCs w:val="24"/>
          </w:rPr>
          <w:t xml:space="preserve">… </w:t>
        </w:r>
      </w:ins>
      <w:r>
        <w:rPr>
          <w:rFonts w:ascii="Times New Roman" w:hAnsi="Times New Roman"/>
          <w:sz w:val="24"/>
          <w:szCs w:val="24"/>
        </w:rPr>
        <w:t>.</w:t>
      </w:r>
      <w:proofErr w:type="gramEnd"/>
    </w:p>
    <w:p w14:paraId="11395B70" w14:textId="77777777" w:rsidR="00202574" w:rsidRDefault="001D1A67">
      <w:pPr>
        <w:pStyle w:val="Body"/>
        <w:spacing w:line="480" w:lineRule="auto"/>
        <w:rPr>
          <w:rFonts w:ascii="Times New Roman" w:eastAsia="Times New Roman" w:hAnsi="Times New Roman" w:cs="Times New Roman"/>
          <w:b/>
          <w:bCs/>
          <w:sz w:val="24"/>
          <w:szCs w:val="24"/>
        </w:rPr>
      </w:pPr>
      <w:r>
        <w:rPr>
          <w:rFonts w:ascii="Times New Roman" w:hAnsi="Times New Roman"/>
          <w:b/>
          <w:bCs/>
          <w:sz w:val="24"/>
          <w:szCs w:val="24"/>
        </w:rPr>
        <w:t xml:space="preserve">Results </w:t>
      </w:r>
    </w:p>
    <w:p w14:paraId="60758491" w14:textId="77777777" w:rsidR="00202574" w:rsidRDefault="001D1A67">
      <w:pPr>
        <w:pStyle w:val="Body"/>
        <w:spacing w:line="480" w:lineRule="auto"/>
        <w:rPr>
          <w:rFonts w:ascii="Times New Roman" w:eastAsia="Times New Roman" w:hAnsi="Times New Roman" w:cs="Times New Roman"/>
          <w:b/>
          <w:bCs/>
          <w:sz w:val="24"/>
          <w:szCs w:val="24"/>
        </w:rPr>
      </w:pPr>
      <w:r>
        <w:rPr>
          <w:rFonts w:ascii="Times New Roman" w:hAnsi="Times New Roman"/>
          <w:b/>
          <w:bCs/>
          <w:sz w:val="24"/>
          <w:szCs w:val="24"/>
        </w:rPr>
        <w:t>1) Soil Moisture</w:t>
      </w:r>
    </w:p>
    <w:p w14:paraId="176BA750" w14:textId="1DE01769" w:rsidR="00202574" w:rsidRDefault="001D1A67">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b/>
      </w:r>
      <w:r>
        <w:rPr>
          <w:rFonts w:ascii="Times New Roman" w:hAnsi="Times New Roman"/>
          <w:sz w:val="24"/>
          <w:szCs w:val="24"/>
        </w:rPr>
        <w:t xml:space="preserve">The water treatments followed </w:t>
      </w:r>
      <w:r w:rsidRPr="00A90B3E">
        <w:rPr>
          <w:rFonts w:ascii="Times New Roman" w:hAnsi="Times New Roman"/>
          <w:sz w:val="24"/>
          <w:szCs w:val="24"/>
          <w:highlight w:val="yellow"/>
          <w:rPrChange w:id="428" w:author="zenrunner" w:date="2019-03-27T10:21:00Z">
            <w:rPr>
              <w:rFonts w:ascii="Times New Roman" w:hAnsi="Times New Roman"/>
              <w:sz w:val="24"/>
              <w:szCs w:val="24"/>
            </w:rPr>
          </w:rPrChange>
        </w:rPr>
        <w:t>a stepwise pattern</w:t>
      </w:r>
      <w:ins w:id="429" w:author="zenrunner" w:date="2019-03-27T10:21:00Z">
        <w:r w:rsidR="00A90B3E">
          <w:rPr>
            <w:rFonts w:ascii="Times New Roman" w:hAnsi="Times New Roman"/>
            <w:sz w:val="24"/>
            <w:szCs w:val="24"/>
          </w:rPr>
          <w:t>??</w:t>
        </w:r>
      </w:ins>
      <w:r>
        <w:rPr>
          <w:rFonts w:ascii="Times New Roman" w:hAnsi="Times New Roman"/>
          <w:sz w:val="24"/>
          <w:szCs w:val="24"/>
        </w:rPr>
        <w:t xml:space="preserve"> of increasing soil moisture [Figure 1]. The 80mm and 150mm </w:t>
      </w:r>
      <w:commentRangeStart w:id="430"/>
      <w:r>
        <w:rPr>
          <w:rFonts w:ascii="Times New Roman" w:hAnsi="Times New Roman"/>
          <w:sz w:val="24"/>
          <w:szCs w:val="24"/>
        </w:rPr>
        <w:t>treatments</w:t>
      </w:r>
      <w:commentRangeEnd w:id="430"/>
      <w:r w:rsidR="00025F48">
        <w:rPr>
          <w:rStyle w:val="CommentReference"/>
          <w:rFonts w:ascii="Times New Roman" w:hAnsi="Times New Roman" w:cs="Times New Roman"/>
          <w:color w:val="auto"/>
        </w:rPr>
        <w:commentReference w:id="430"/>
      </w:r>
      <w:r>
        <w:rPr>
          <w:rFonts w:ascii="Times New Roman" w:hAnsi="Times New Roman"/>
          <w:sz w:val="24"/>
          <w:szCs w:val="24"/>
        </w:rPr>
        <w:t xml:space="preserve"> were significantly different from all other water treatments, and therefore accurately simulated the watering regime of a drought. The 200mm treatment</w:t>
      </w:r>
      <w:del w:id="431" w:author="zenrunner" w:date="2019-03-27T10:22:00Z">
        <w:r w:rsidDel="00A90B3E">
          <w:rPr>
            <w:rFonts w:ascii="Times New Roman" w:hAnsi="Times New Roman"/>
            <w:sz w:val="24"/>
            <w:szCs w:val="24"/>
          </w:rPr>
          <w:delText>s</w:delText>
        </w:r>
      </w:del>
      <w:r>
        <w:rPr>
          <w:rFonts w:ascii="Times New Roman" w:hAnsi="Times New Roman"/>
          <w:sz w:val="24"/>
          <w:szCs w:val="24"/>
        </w:rPr>
        <w:t xml:space="preserve"> was different from all other watering regimes and simulated an average Californian watering regime. The 250mm and 330mm treatments were significantly different from all other water treatments and depicted an above-average rainy seaso</w:t>
      </w:r>
      <w:ins w:id="432" w:author="zenrunner" w:date="2019-03-27T10:22:00Z">
        <w:r w:rsidR="00BA10C0">
          <w:rPr>
            <w:rFonts w:ascii="Times New Roman" w:hAnsi="Times New Roman"/>
            <w:sz w:val="24"/>
            <w:szCs w:val="24"/>
          </w:rPr>
          <w:t>n</w:t>
        </w:r>
      </w:ins>
      <w:del w:id="433" w:author="zenrunner" w:date="2019-03-27T10:22:00Z">
        <w:r w:rsidDel="00BA10C0">
          <w:rPr>
            <w:rFonts w:ascii="Times New Roman" w:hAnsi="Times New Roman"/>
            <w:sz w:val="24"/>
            <w:szCs w:val="24"/>
          </w:rPr>
          <w:delText>n</w:delText>
        </w:r>
      </w:del>
      <w:ins w:id="434" w:author="zenrunner" w:date="2019-03-27T10:22:00Z">
        <w:r w:rsidR="00BA10C0">
          <w:rPr>
            <w:rFonts w:ascii="Times New Roman" w:hAnsi="Times New Roman"/>
            <w:sz w:val="24"/>
            <w:szCs w:val="24"/>
          </w:rPr>
          <w:t xml:space="preserve"> (Post hoc tests, </w:t>
        </w:r>
      </w:ins>
      <w:del w:id="435" w:author="zenrunner" w:date="2019-03-27T10:22:00Z">
        <w:r w:rsidDel="00BA10C0">
          <w:rPr>
            <w:rFonts w:ascii="Times New Roman" w:hAnsi="Times New Roman"/>
            <w:sz w:val="24"/>
            <w:szCs w:val="24"/>
          </w:rPr>
          <w:delText>. A</w:delText>
        </w:r>
      </w:del>
      <w:ins w:id="436" w:author="zenrunner" w:date="2019-03-27T10:22:00Z">
        <w:r w:rsidR="00BA10C0">
          <w:rPr>
            <w:rFonts w:ascii="Times New Roman" w:hAnsi="Times New Roman"/>
            <w:sz w:val="24"/>
            <w:szCs w:val="24"/>
          </w:rPr>
          <w:t>a</w:t>
        </w:r>
      </w:ins>
      <w:r>
        <w:rPr>
          <w:rFonts w:ascii="Times New Roman" w:hAnsi="Times New Roman"/>
          <w:sz w:val="24"/>
          <w:szCs w:val="24"/>
        </w:rPr>
        <w:t xml:space="preserve">ll differences </w:t>
      </w:r>
      <w:del w:id="437" w:author="zenrunner" w:date="2019-03-27T10:22:00Z">
        <w:r w:rsidDel="00BA10C0">
          <w:rPr>
            <w:rFonts w:ascii="Times New Roman" w:hAnsi="Times New Roman"/>
            <w:sz w:val="24"/>
            <w:szCs w:val="24"/>
          </w:rPr>
          <w:delText>were supported by</w:delText>
        </w:r>
      </w:del>
      <w:ins w:id="438" w:author="zenrunner" w:date="2019-03-27T10:22:00Z">
        <w:r w:rsidR="00BA10C0">
          <w:rPr>
            <w:rFonts w:ascii="Times New Roman" w:hAnsi="Times New Roman"/>
            <w:sz w:val="24"/>
            <w:szCs w:val="24"/>
          </w:rPr>
          <w:t>a</w:t>
        </w:r>
      </w:ins>
      <w:r>
        <w:rPr>
          <w:rFonts w:ascii="Times New Roman" w:hAnsi="Times New Roman"/>
          <w:sz w:val="24"/>
          <w:szCs w:val="24"/>
        </w:rPr>
        <w:t xml:space="preserve"> </w:t>
      </w:r>
      <w:ins w:id="439" w:author="zenrunner" w:date="2019-03-27T10:22:00Z">
        <w:r w:rsidR="00BA10C0">
          <w:rPr>
            <w:rFonts w:ascii="Times New Roman" w:hAnsi="Times New Roman"/>
            <w:sz w:val="24"/>
            <w:szCs w:val="24"/>
          </w:rPr>
          <w:t>p</w:t>
        </w:r>
      </w:ins>
      <w:del w:id="440" w:author="zenrunner" w:date="2019-03-27T10:22:00Z">
        <w:r w:rsidDel="00BA10C0">
          <w:rPr>
            <w:rFonts w:ascii="Times New Roman" w:hAnsi="Times New Roman"/>
            <w:sz w:val="24"/>
            <w:szCs w:val="24"/>
          </w:rPr>
          <w:delText>P</w:delText>
        </w:r>
      </w:del>
      <w:r>
        <w:rPr>
          <w:rFonts w:ascii="Times New Roman" w:hAnsi="Times New Roman"/>
          <w:sz w:val="24"/>
          <w:szCs w:val="24"/>
        </w:rPr>
        <w:t>&lt;0.001</w:t>
      </w:r>
      <w:ins w:id="441" w:author="zenrunner" w:date="2019-03-27T10:22:00Z">
        <w:r w:rsidR="00BA10C0">
          <w:rPr>
            <w:rFonts w:ascii="Times New Roman" w:hAnsi="Times New Roman"/>
            <w:sz w:val="24"/>
            <w:szCs w:val="24"/>
          </w:rPr>
          <w:t>, Table X listing the values)</w:t>
        </w:r>
      </w:ins>
      <w:r>
        <w:rPr>
          <w:rFonts w:ascii="Times New Roman" w:hAnsi="Times New Roman"/>
          <w:sz w:val="24"/>
          <w:szCs w:val="24"/>
        </w:rPr>
        <w:t xml:space="preserve">. </w:t>
      </w:r>
      <w:ins w:id="442" w:author="zenrunner" w:date="2019-03-27T10:22:00Z">
        <w:r w:rsidR="00B5485B">
          <w:rPr>
            <w:rFonts w:ascii="Times New Roman" w:hAnsi="Times New Roman"/>
            <w:sz w:val="24"/>
            <w:szCs w:val="24"/>
          </w:rPr>
          <w:t xml:space="preserve"> Add a few </w:t>
        </w:r>
        <w:proofErr w:type="gramStart"/>
        <w:r w:rsidR="00B5485B">
          <w:rPr>
            <w:rFonts w:ascii="Times New Roman" w:hAnsi="Times New Roman"/>
            <w:sz w:val="24"/>
            <w:szCs w:val="24"/>
          </w:rPr>
          <w:t>figure</w:t>
        </w:r>
        <w:proofErr w:type="gramEnd"/>
        <w:r w:rsidR="00B5485B">
          <w:rPr>
            <w:rFonts w:ascii="Times New Roman" w:hAnsi="Times New Roman"/>
            <w:sz w:val="24"/>
            <w:szCs w:val="24"/>
          </w:rPr>
          <w:t xml:space="preserve"> listing all stats for this.</w:t>
        </w:r>
      </w:ins>
    </w:p>
    <w:p w14:paraId="17FE6C7A" w14:textId="77777777" w:rsidR="00202574" w:rsidRDefault="001D1A67">
      <w:pPr>
        <w:pStyle w:val="Body"/>
        <w:spacing w:line="480" w:lineRule="auto"/>
        <w:rPr>
          <w:rFonts w:ascii="Times New Roman" w:eastAsia="Times New Roman" w:hAnsi="Times New Roman" w:cs="Times New Roman"/>
          <w:b/>
          <w:bCs/>
          <w:sz w:val="24"/>
          <w:szCs w:val="24"/>
        </w:rPr>
      </w:pPr>
      <w:r>
        <w:rPr>
          <w:rFonts w:ascii="Times New Roman" w:hAnsi="Times New Roman"/>
          <w:b/>
          <w:bCs/>
          <w:sz w:val="24"/>
          <w:szCs w:val="24"/>
        </w:rPr>
        <w:t>2) Germination</w:t>
      </w:r>
    </w:p>
    <w:p w14:paraId="16943194" w14:textId="1CFC1A13" w:rsidR="00202574" w:rsidRDefault="001D1A67">
      <w:pPr>
        <w:pStyle w:val="Body"/>
        <w:spacing w:line="480" w:lineRule="auto"/>
        <w:rPr>
          <w:ins w:id="443" w:author="zenrunner" w:date="2019-03-27T10:25:00Z"/>
          <w:rFonts w:ascii="Times New Roman" w:hAnsi="Times New Roman"/>
          <w:sz w:val="24"/>
          <w:szCs w:val="24"/>
        </w:rPr>
      </w:pPr>
      <w:r>
        <w:rPr>
          <w:rFonts w:ascii="Times New Roman" w:eastAsia="Times New Roman" w:hAnsi="Times New Roman" w:cs="Times New Roman"/>
          <w:sz w:val="24"/>
          <w:szCs w:val="24"/>
        </w:rPr>
        <w:tab/>
        <w:t>The germination rates of the three native species were significantly different from one another, across all treatments (</w:t>
      </w:r>
      <w:ins w:id="444" w:author="zenrunner" w:date="2019-03-27T10:23:00Z">
        <w:r w:rsidR="00E579F0">
          <w:rPr>
            <w:rFonts w:ascii="Times New Roman" w:eastAsia="Times New Roman" w:hAnsi="Times New Roman" w:cs="Times New Roman"/>
            <w:sz w:val="24"/>
            <w:szCs w:val="24"/>
          </w:rPr>
          <w:t xml:space="preserve">Table Y, </w:t>
        </w:r>
      </w:ins>
      <w:del w:id="445" w:author="zenrunner" w:date="2019-03-27T10:23:00Z">
        <w:r w:rsidDel="00E579F0">
          <w:rPr>
            <w:rFonts w:ascii="Times New Roman" w:eastAsia="Times New Roman" w:hAnsi="Times New Roman" w:cs="Times New Roman"/>
            <w:sz w:val="24"/>
            <w:szCs w:val="24"/>
          </w:rPr>
          <w:delText>P&lt;0.001) [</w:delText>
        </w:r>
      </w:del>
      <w:r>
        <w:rPr>
          <w:rFonts w:ascii="Times New Roman" w:eastAsia="Times New Roman" w:hAnsi="Times New Roman" w:cs="Times New Roman"/>
          <w:sz w:val="24"/>
          <w:szCs w:val="24"/>
        </w:rPr>
        <w:t>Figure 2</w:t>
      </w:r>
      <w:ins w:id="446" w:author="zenrunner" w:date="2019-03-27T10:23:00Z">
        <w:r w:rsidR="00E579F0">
          <w:rPr>
            <w:rFonts w:ascii="Times New Roman" w:eastAsia="Times New Roman" w:hAnsi="Times New Roman" w:cs="Times New Roman"/>
            <w:sz w:val="24"/>
            <w:szCs w:val="24"/>
          </w:rPr>
          <w:t xml:space="preserve">) – See papers but usually you either put the stats right in here GLM, Chi-square </w:t>
        </w:r>
        <w:proofErr w:type="gramStart"/>
        <w:r w:rsidR="00E579F0">
          <w:rPr>
            <w:rFonts w:ascii="Times New Roman" w:eastAsia="Times New Roman" w:hAnsi="Times New Roman" w:cs="Times New Roman"/>
            <w:sz w:val="24"/>
            <w:szCs w:val="24"/>
          </w:rPr>
          <w:t>= ,</w:t>
        </w:r>
        <w:proofErr w:type="gramEnd"/>
        <w:r w:rsidR="00E579F0">
          <w:rPr>
            <w:rFonts w:ascii="Times New Roman" w:eastAsia="Times New Roman" w:hAnsi="Times New Roman" w:cs="Times New Roman"/>
            <w:sz w:val="24"/>
            <w:szCs w:val="24"/>
          </w:rPr>
          <w:t xml:space="preserve"> p =  OR you put all stats in a table and cite it )</w:t>
        </w:r>
      </w:ins>
      <w:del w:id="447" w:author="zenrunner" w:date="2019-03-27T10:23:00Z">
        <w:r w:rsidDel="00E579F0">
          <w:rPr>
            <w:rFonts w:ascii="Times New Roman" w:eastAsia="Times New Roman" w:hAnsi="Times New Roman" w:cs="Times New Roman"/>
            <w:sz w:val="24"/>
            <w:szCs w:val="24"/>
          </w:rPr>
          <w:delText>]</w:delText>
        </w:r>
      </w:del>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Plantago</w:t>
      </w:r>
      <w:proofErr w:type="spellEnd"/>
      <w:r>
        <w:rPr>
          <w:rFonts w:ascii="Times New Roman" w:eastAsia="Times New Roman" w:hAnsi="Times New Roman" w:cs="Times New Roman"/>
          <w:sz w:val="24"/>
          <w:szCs w:val="24"/>
        </w:rPr>
        <w:t xml:space="preserve"> had the greatest germination rates across all treatments</w:t>
      </w:r>
      <w:ins w:id="448" w:author="zenrunner" w:date="2019-03-27T10:24:00Z">
        <w:r w:rsidR="00440166">
          <w:rPr>
            <w:rFonts w:ascii="Times New Roman" w:eastAsia="Times New Roman" w:hAnsi="Times New Roman" w:cs="Times New Roman"/>
            <w:sz w:val="24"/>
            <w:szCs w:val="24"/>
          </w:rPr>
          <w:t xml:space="preserve"> (Post hoc tests, p </w:t>
        </w:r>
        <w:proofErr w:type="gramStart"/>
        <w:r w:rsidR="00440166">
          <w:rPr>
            <w:rFonts w:ascii="Times New Roman" w:eastAsia="Times New Roman" w:hAnsi="Times New Roman" w:cs="Times New Roman"/>
            <w:sz w:val="24"/>
            <w:szCs w:val="24"/>
          </w:rPr>
          <w:t>= )</w:t>
        </w:r>
      </w:ins>
      <w:proofErr w:type="gramEnd"/>
      <w:r>
        <w:rPr>
          <w:rFonts w:ascii="Times New Roman" w:eastAsia="Times New Roman" w:hAnsi="Times New Roman" w:cs="Times New Roman"/>
          <w:sz w:val="24"/>
          <w:szCs w:val="24"/>
        </w:rPr>
        <w:t xml:space="preserve">, while </w:t>
      </w:r>
      <w:r>
        <w:rPr>
          <w:rFonts w:ascii="Times New Roman" w:eastAsia="Times New Roman" w:hAnsi="Times New Roman" w:cs="Times New Roman"/>
          <w:sz w:val="24"/>
          <w:szCs w:val="24"/>
        </w:rPr>
        <w:lastRenderedPageBreak/>
        <w:t>Salvia possessed the lowest germination rates across all treatments</w:t>
      </w:r>
      <w:ins w:id="449" w:author="zenrunner" w:date="2019-03-27T10:24:00Z">
        <w:r w:rsidR="005479FD">
          <w:rPr>
            <w:rFonts w:ascii="Times New Roman" w:eastAsia="Times New Roman" w:hAnsi="Times New Roman" w:cs="Times New Roman"/>
            <w:sz w:val="24"/>
            <w:szCs w:val="24"/>
          </w:rPr>
          <w:t xml:space="preserve"> (stats)</w:t>
        </w:r>
      </w:ins>
      <w:r>
        <w:rPr>
          <w:rFonts w:ascii="Times New Roman" w:eastAsia="Times New Roman" w:hAnsi="Times New Roman" w:cs="Times New Roman"/>
          <w:sz w:val="24"/>
          <w:szCs w:val="24"/>
        </w:rPr>
        <w:t xml:space="preserve">. </w:t>
      </w:r>
      <w:ins w:id="450" w:author="zenrunner" w:date="2019-03-27T10:24:00Z">
        <w:r w:rsidR="00D75DD0">
          <w:rPr>
            <w:rFonts w:ascii="Times New Roman" w:eastAsia="Times New Roman" w:hAnsi="Times New Roman" w:cs="Times New Roman"/>
            <w:sz w:val="24"/>
            <w:szCs w:val="24"/>
          </w:rPr>
          <w:t xml:space="preserve">Water availability did not significantly enhance native germination (Table Z, Figure ), and </w:t>
        </w:r>
      </w:ins>
      <w:del w:id="451" w:author="zenrunner" w:date="2019-03-27T10:24:00Z">
        <w:r w:rsidDel="003A4A4A">
          <w:rPr>
            <w:rFonts w:ascii="Times New Roman" w:eastAsia="Times New Roman" w:hAnsi="Times New Roman" w:cs="Times New Roman"/>
            <w:sz w:val="24"/>
            <w:szCs w:val="24"/>
          </w:rPr>
          <w:delText xml:space="preserve">Increased water availability appeared to increase germination however the trend was not significant </w:delText>
        </w:r>
        <w:r w:rsidDel="003A4A4A">
          <w:rPr>
            <w:rFonts w:ascii="Times New Roman" w:hAnsi="Times New Roman"/>
            <w:sz w:val="24"/>
            <w:szCs w:val="24"/>
            <w:lang w:val="pt-PT"/>
          </w:rPr>
          <w:delText>[Figure 2]</w:delText>
        </w:r>
        <w:r w:rsidDel="003A4A4A">
          <w:rPr>
            <w:rFonts w:ascii="Times New Roman" w:hAnsi="Times New Roman"/>
            <w:sz w:val="24"/>
            <w:szCs w:val="24"/>
          </w:rPr>
          <w:delText xml:space="preserve">. </w:delText>
        </w:r>
      </w:del>
      <w:del w:id="452" w:author="zenrunner" w:date="2019-03-27T10:25:00Z">
        <w:r w:rsidDel="00D75DD0">
          <w:rPr>
            <w:rFonts w:ascii="Times New Roman" w:hAnsi="Times New Roman"/>
            <w:sz w:val="24"/>
            <w:szCs w:val="24"/>
          </w:rPr>
          <w:delText xml:space="preserve">Furthermore, the presence or absence of </w:delText>
        </w:r>
      </w:del>
      <w:r>
        <w:rPr>
          <w:rFonts w:ascii="Times New Roman" w:hAnsi="Times New Roman"/>
          <w:sz w:val="24"/>
          <w:szCs w:val="24"/>
        </w:rPr>
        <w:t>brome also did not have a significant effect on native germination</w:t>
      </w:r>
      <w:ins w:id="453" w:author="zenrunner" w:date="2019-03-27T10:25:00Z">
        <w:r w:rsidR="00D75DD0">
          <w:rPr>
            <w:rFonts w:ascii="Times New Roman" w:hAnsi="Times New Roman"/>
            <w:sz w:val="24"/>
            <w:szCs w:val="24"/>
          </w:rPr>
          <w:t xml:space="preserve"> (Table with stats, Figure)</w:t>
        </w:r>
      </w:ins>
      <w:r>
        <w:rPr>
          <w:rFonts w:ascii="Times New Roman" w:hAnsi="Times New Roman"/>
          <w:sz w:val="24"/>
          <w:szCs w:val="24"/>
        </w:rPr>
        <w:t xml:space="preserve">. Brome germination did not vary significantly when grown with the different native species or across water availability </w:t>
      </w:r>
      <w:ins w:id="454" w:author="zenrunner" w:date="2019-03-27T10:25:00Z">
        <w:r w:rsidR="00594DEE">
          <w:rPr>
            <w:rFonts w:ascii="Times New Roman" w:hAnsi="Times New Roman"/>
            <w:sz w:val="24"/>
            <w:szCs w:val="24"/>
          </w:rPr>
          <w:t xml:space="preserve">(stats, then </w:t>
        </w:r>
      </w:ins>
      <w:del w:id="455" w:author="zenrunner" w:date="2019-03-27T10:25:00Z">
        <w:r w:rsidDel="00594DEE">
          <w:rPr>
            <w:rFonts w:ascii="Times New Roman" w:hAnsi="Times New Roman"/>
            <w:sz w:val="24"/>
            <w:szCs w:val="24"/>
          </w:rPr>
          <w:delText>[</w:delText>
        </w:r>
      </w:del>
      <w:r>
        <w:rPr>
          <w:rFonts w:ascii="Times New Roman" w:hAnsi="Times New Roman"/>
          <w:sz w:val="24"/>
          <w:szCs w:val="24"/>
        </w:rPr>
        <w:t>Figure 5A</w:t>
      </w:r>
      <w:ins w:id="456" w:author="zenrunner" w:date="2019-03-27T10:25:00Z">
        <w:r w:rsidR="00594DEE">
          <w:rPr>
            <w:rFonts w:ascii="Times New Roman" w:hAnsi="Times New Roman"/>
            <w:sz w:val="24"/>
            <w:szCs w:val="24"/>
          </w:rPr>
          <w:t>)</w:t>
        </w:r>
      </w:ins>
      <w:del w:id="457" w:author="zenrunner" w:date="2019-03-27T10:25:00Z">
        <w:r w:rsidDel="00594DEE">
          <w:rPr>
            <w:rFonts w:ascii="Times New Roman" w:hAnsi="Times New Roman"/>
            <w:sz w:val="24"/>
            <w:szCs w:val="24"/>
          </w:rPr>
          <w:delText>]</w:delText>
        </w:r>
      </w:del>
      <w:r>
        <w:rPr>
          <w:rFonts w:ascii="Times New Roman" w:hAnsi="Times New Roman"/>
          <w:sz w:val="24"/>
          <w:szCs w:val="24"/>
        </w:rPr>
        <w:t xml:space="preserve">. </w:t>
      </w:r>
    </w:p>
    <w:p w14:paraId="3905748F" w14:textId="77777777" w:rsidR="00953F07" w:rsidRDefault="00953F07">
      <w:pPr>
        <w:pStyle w:val="Body"/>
        <w:spacing w:line="480" w:lineRule="auto"/>
        <w:rPr>
          <w:ins w:id="458" w:author="zenrunner" w:date="2019-03-27T10:25:00Z"/>
          <w:rFonts w:ascii="Times New Roman" w:hAnsi="Times New Roman"/>
          <w:sz w:val="24"/>
          <w:szCs w:val="24"/>
        </w:rPr>
      </w:pPr>
    </w:p>
    <w:p w14:paraId="21555F6D" w14:textId="685C7516" w:rsidR="00953F07" w:rsidRDefault="00953F07">
      <w:pPr>
        <w:pStyle w:val="Body"/>
        <w:spacing w:line="480" w:lineRule="auto"/>
        <w:rPr>
          <w:ins w:id="459" w:author="zenrunner" w:date="2019-03-27T10:26:00Z"/>
          <w:rFonts w:ascii="Times New Roman" w:hAnsi="Times New Roman"/>
          <w:sz w:val="24"/>
          <w:szCs w:val="24"/>
        </w:rPr>
      </w:pPr>
      <w:ins w:id="460" w:author="zenrunner" w:date="2019-03-27T10:25:00Z">
        <w:r>
          <w:rPr>
            <w:rFonts w:ascii="Times New Roman" w:hAnsi="Times New Roman"/>
            <w:sz w:val="24"/>
            <w:szCs w:val="24"/>
          </w:rPr>
          <w:t xml:space="preserve">OK check some peer-reviewed papers but you </w:t>
        </w:r>
      </w:ins>
      <w:ins w:id="461" w:author="zenrunner" w:date="2019-03-27T10:26:00Z">
        <w:r>
          <w:rPr>
            <w:rFonts w:ascii="Times New Roman" w:hAnsi="Times New Roman"/>
            <w:sz w:val="24"/>
            <w:szCs w:val="24"/>
          </w:rPr>
          <w:t xml:space="preserve">need the stats to back up each result you list </w:t>
        </w:r>
        <w:commentRangeStart w:id="462"/>
        <w:r>
          <w:rPr>
            <w:rFonts w:ascii="Times New Roman" w:hAnsi="Times New Roman"/>
            <w:sz w:val="24"/>
            <w:szCs w:val="24"/>
          </w:rPr>
          <w:t>here</w:t>
        </w:r>
      </w:ins>
      <w:commentRangeEnd w:id="462"/>
      <w:r w:rsidR="00025F48">
        <w:rPr>
          <w:rStyle w:val="CommentReference"/>
          <w:rFonts w:ascii="Times New Roman" w:hAnsi="Times New Roman" w:cs="Times New Roman"/>
          <w:color w:val="auto"/>
        </w:rPr>
        <w:commentReference w:id="462"/>
      </w:r>
      <w:ins w:id="463" w:author="zenrunner" w:date="2019-03-27T10:26:00Z">
        <w:r>
          <w:rPr>
            <w:rFonts w:ascii="Times New Roman" w:hAnsi="Times New Roman"/>
            <w:sz w:val="24"/>
            <w:szCs w:val="24"/>
          </w:rPr>
          <w:t>.</w:t>
        </w:r>
      </w:ins>
    </w:p>
    <w:p w14:paraId="5CCE1084" w14:textId="77777777" w:rsidR="00953F07" w:rsidRDefault="00953F07">
      <w:pPr>
        <w:pStyle w:val="Body"/>
        <w:spacing w:line="480" w:lineRule="auto"/>
        <w:rPr>
          <w:rFonts w:ascii="Times New Roman" w:eastAsia="Times New Roman" w:hAnsi="Times New Roman" w:cs="Times New Roman"/>
          <w:sz w:val="24"/>
          <w:szCs w:val="24"/>
        </w:rPr>
      </w:pPr>
    </w:p>
    <w:p w14:paraId="4E3EC984" w14:textId="77777777" w:rsidR="00202574" w:rsidRDefault="001D1A67">
      <w:pPr>
        <w:pStyle w:val="Body"/>
        <w:spacing w:line="480" w:lineRule="auto"/>
        <w:rPr>
          <w:rFonts w:ascii="Times New Roman" w:eastAsia="Times New Roman" w:hAnsi="Times New Roman" w:cs="Times New Roman"/>
          <w:b/>
          <w:bCs/>
          <w:sz w:val="24"/>
          <w:szCs w:val="24"/>
        </w:rPr>
      </w:pPr>
      <w:r>
        <w:rPr>
          <w:rFonts w:ascii="Times New Roman" w:hAnsi="Times New Roman"/>
          <w:b/>
          <w:bCs/>
          <w:sz w:val="24"/>
          <w:szCs w:val="24"/>
        </w:rPr>
        <w:t>3) Native Mortality</w:t>
      </w:r>
    </w:p>
    <w:p w14:paraId="59C5A31F" w14:textId="3E57444C" w:rsidR="00202574" w:rsidRDefault="001D1A67">
      <w:pPr>
        <w:pStyle w:val="Body"/>
        <w:spacing w:line="480" w:lineRule="auto"/>
        <w:rPr>
          <w:ins w:id="464" w:author="zenrunner" w:date="2019-03-27T10:30:00Z"/>
          <w:rFonts w:ascii="Times New Roman" w:hAnsi="Times New Roman"/>
          <w:sz w:val="24"/>
          <w:szCs w:val="24"/>
        </w:rPr>
      </w:pPr>
      <w:r>
        <w:rPr>
          <w:rFonts w:ascii="Times New Roman" w:eastAsia="Times New Roman" w:hAnsi="Times New Roman" w:cs="Times New Roman"/>
          <w:b/>
          <w:bCs/>
          <w:sz w:val="24"/>
          <w:szCs w:val="24"/>
        </w:rPr>
        <w:tab/>
      </w:r>
      <w:del w:id="465" w:author="zenrunner" w:date="2019-03-27T10:26:00Z">
        <w:r w:rsidDel="004F501A">
          <w:rPr>
            <w:rFonts w:ascii="Times New Roman" w:hAnsi="Times New Roman"/>
            <w:sz w:val="24"/>
            <w:szCs w:val="24"/>
          </w:rPr>
          <w:delText>It was observed that n</w:delText>
        </w:r>
      </w:del>
      <w:ins w:id="466" w:author="zenrunner" w:date="2019-03-27T10:26:00Z">
        <w:r w:rsidR="004F501A">
          <w:rPr>
            <w:rFonts w:ascii="Times New Roman" w:hAnsi="Times New Roman"/>
            <w:sz w:val="24"/>
            <w:szCs w:val="24"/>
          </w:rPr>
          <w:t>Native species responses were species specific</w:t>
        </w:r>
      </w:ins>
      <w:del w:id="467" w:author="zenrunner" w:date="2019-03-27T10:26:00Z">
        <w:r w:rsidDel="004F501A">
          <w:rPr>
            <w:rFonts w:ascii="Times New Roman" w:hAnsi="Times New Roman"/>
            <w:sz w:val="24"/>
            <w:szCs w:val="24"/>
          </w:rPr>
          <w:delText>ative species</w:delText>
        </w:r>
      </w:del>
      <w:r>
        <w:rPr>
          <w:rFonts w:ascii="Times New Roman" w:hAnsi="Times New Roman"/>
          <w:sz w:val="24"/>
          <w:szCs w:val="24"/>
        </w:rPr>
        <w:t xml:space="preserve"> (</w:t>
      </w:r>
      <w:del w:id="468" w:author="zenrunner" w:date="2019-03-27T10:26:00Z">
        <w:r w:rsidRPr="004F501A" w:rsidDel="004F501A">
          <w:rPr>
            <w:rFonts w:ascii="Times New Roman" w:hAnsi="Times New Roman"/>
            <w:sz w:val="24"/>
            <w:szCs w:val="24"/>
            <w:highlight w:val="yellow"/>
            <w:rPrChange w:id="469" w:author="zenrunner" w:date="2019-03-27T10:26:00Z">
              <w:rPr>
                <w:rFonts w:ascii="Times New Roman" w:hAnsi="Times New Roman"/>
                <w:sz w:val="24"/>
                <w:szCs w:val="24"/>
              </w:rPr>
            </w:rPrChange>
          </w:rPr>
          <w:delText>df = 2, P&lt;0.001</w:delText>
        </w:r>
      </w:del>
      <w:ins w:id="470" w:author="zenrunner" w:date="2019-03-27T10:26:00Z">
        <w:r w:rsidR="004F501A">
          <w:rPr>
            <w:rFonts w:ascii="Times New Roman" w:hAnsi="Times New Roman"/>
            <w:sz w:val="24"/>
            <w:szCs w:val="24"/>
          </w:rPr>
          <w:t>Table with stats or put stats properly here</w:t>
        </w:r>
      </w:ins>
      <w:r>
        <w:rPr>
          <w:rFonts w:ascii="Times New Roman" w:hAnsi="Times New Roman"/>
          <w:sz w:val="24"/>
          <w:szCs w:val="24"/>
        </w:rPr>
        <w:t xml:space="preserve">) and water treatment </w:t>
      </w:r>
      <w:r w:rsidRPr="00EF5642">
        <w:rPr>
          <w:rFonts w:ascii="Times New Roman" w:hAnsi="Times New Roman"/>
          <w:sz w:val="24"/>
          <w:szCs w:val="24"/>
          <w:highlight w:val="yellow"/>
          <w:rPrChange w:id="471" w:author="zenrunner" w:date="2019-03-27T10:26:00Z">
            <w:rPr>
              <w:rFonts w:ascii="Times New Roman" w:hAnsi="Times New Roman"/>
              <w:sz w:val="24"/>
              <w:szCs w:val="24"/>
            </w:rPr>
          </w:rPrChange>
        </w:rPr>
        <w:t>(df = 4, P&lt;0.001)</w:t>
      </w:r>
      <w:r>
        <w:rPr>
          <w:rFonts w:ascii="Times New Roman" w:hAnsi="Times New Roman"/>
          <w:sz w:val="24"/>
          <w:szCs w:val="24"/>
        </w:rPr>
        <w:t xml:space="preserve"> had a significant effect on native mortality</w:t>
      </w:r>
      <w:ins w:id="472" w:author="zenrunner" w:date="2019-03-27T10:27:00Z">
        <w:r w:rsidR="00072DF8">
          <w:rPr>
            <w:rFonts w:ascii="Times New Roman" w:hAnsi="Times New Roman"/>
            <w:sz w:val="24"/>
            <w:szCs w:val="24"/>
          </w:rPr>
          <w:t>.</w:t>
        </w:r>
      </w:ins>
      <w:del w:id="473" w:author="zenrunner" w:date="2019-03-27T10:27:00Z">
        <w:r w:rsidDel="00072DF8">
          <w:rPr>
            <w:rFonts w:ascii="Times New Roman" w:hAnsi="Times New Roman"/>
            <w:sz w:val="24"/>
            <w:szCs w:val="24"/>
          </w:rPr>
          <w:delText>,</w:delText>
        </w:r>
      </w:del>
      <w:r>
        <w:rPr>
          <w:rFonts w:ascii="Times New Roman" w:hAnsi="Times New Roman"/>
          <w:sz w:val="24"/>
          <w:szCs w:val="24"/>
        </w:rPr>
        <w:t xml:space="preserve"> </w:t>
      </w:r>
      <w:del w:id="474" w:author="zenrunner" w:date="2019-03-27T10:27:00Z">
        <w:r w:rsidDel="00072DF8">
          <w:rPr>
            <w:rFonts w:ascii="Times New Roman" w:hAnsi="Times New Roman"/>
            <w:sz w:val="24"/>
            <w:szCs w:val="24"/>
          </w:rPr>
          <w:delText>however the presence or absence of b</w:delText>
        </w:r>
      </w:del>
      <w:ins w:id="475" w:author="zenrunner" w:date="2019-03-27T10:27:00Z">
        <w:r w:rsidR="00072DF8">
          <w:rPr>
            <w:rFonts w:ascii="Times New Roman" w:hAnsi="Times New Roman"/>
            <w:sz w:val="24"/>
            <w:szCs w:val="24"/>
          </w:rPr>
          <w:t>B</w:t>
        </w:r>
      </w:ins>
      <w:r>
        <w:rPr>
          <w:rFonts w:ascii="Times New Roman" w:hAnsi="Times New Roman"/>
          <w:sz w:val="24"/>
          <w:szCs w:val="24"/>
        </w:rPr>
        <w:t xml:space="preserve">rome did not have a significant </w:t>
      </w:r>
      <w:del w:id="476" w:author="zenrunner" w:date="2019-03-27T10:27:00Z">
        <w:r w:rsidDel="00072DF8">
          <w:rPr>
            <w:rFonts w:ascii="Times New Roman" w:hAnsi="Times New Roman"/>
            <w:sz w:val="24"/>
            <w:szCs w:val="24"/>
          </w:rPr>
          <w:delText xml:space="preserve">affect </w:delText>
        </w:r>
      </w:del>
      <w:ins w:id="477" w:author="zenrunner" w:date="2019-03-27T10:27:00Z">
        <w:r w:rsidR="00072DF8">
          <w:rPr>
            <w:rFonts w:ascii="Times New Roman" w:hAnsi="Times New Roman"/>
            <w:sz w:val="24"/>
            <w:szCs w:val="24"/>
          </w:rPr>
          <w:t xml:space="preserve">impact </w:t>
        </w:r>
      </w:ins>
      <w:r>
        <w:rPr>
          <w:rFonts w:ascii="Times New Roman" w:hAnsi="Times New Roman"/>
          <w:sz w:val="24"/>
          <w:szCs w:val="24"/>
        </w:rPr>
        <w:t xml:space="preserve">on native </w:t>
      </w:r>
      <w:ins w:id="478" w:author="zenrunner" w:date="2019-03-27T10:27:00Z">
        <w:r w:rsidR="0027635C">
          <w:rPr>
            <w:rFonts w:ascii="Times New Roman" w:hAnsi="Times New Roman"/>
            <w:sz w:val="24"/>
            <w:szCs w:val="24"/>
          </w:rPr>
          <w:t xml:space="preserve">plant </w:t>
        </w:r>
      </w:ins>
      <w:r>
        <w:rPr>
          <w:rFonts w:ascii="Times New Roman" w:hAnsi="Times New Roman"/>
          <w:sz w:val="24"/>
          <w:szCs w:val="24"/>
        </w:rPr>
        <w:t>mortality [Table 1A</w:t>
      </w:r>
      <w:ins w:id="479" w:author="zenrunner" w:date="2019-03-27T10:27:00Z">
        <w:r w:rsidR="00AD44FF">
          <w:rPr>
            <w:rFonts w:ascii="Times New Roman" w:hAnsi="Times New Roman"/>
            <w:sz w:val="24"/>
            <w:szCs w:val="24"/>
          </w:rPr>
          <w:t xml:space="preserve"> – is this stats?</w:t>
        </w:r>
      </w:ins>
      <w:r>
        <w:rPr>
          <w:rFonts w:ascii="Times New Roman" w:hAnsi="Times New Roman"/>
          <w:sz w:val="24"/>
          <w:szCs w:val="24"/>
        </w:rPr>
        <w:t xml:space="preserve">]. </w:t>
      </w:r>
      <w:r w:rsidRPr="001B377B">
        <w:rPr>
          <w:rFonts w:ascii="Times New Roman" w:hAnsi="Times New Roman"/>
          <w:sz w:val="24"/>
          <w:szCs w:val="24"/>
          <w:highlight w:val="yellow"/>
          <w:rPrChange w:id="480" w:author="zenrunner" w:date="2019-03-27T10:27:00Z">
            <w:rPr>
              <w:rFonts w:ascii="Times New Roman" w:hAnsi="Times New Roman"/>
              <w:sz w:val="24"/>
              <w:szCs w:val="24"/>
            </w:rPr>
          </w:rPrChange>
        </w:rPr>
        <w:t>Furthermore, the global model of water treatment by native species by brome treatment was not a significant model. When only native species by water treatment was analyzed, there was still no significance of the model [Table 1A].</w:t>
      </w:r>
      <w:ins w:id="481" w:author="zenrunner" w:date="2019-03-27T10:27:00Z">
        <w:r w:rsidR="001B377B">
          <w:rPr>
            <w:rFonts w:ascii="Times New Roman" w:hAnsi="Times New Roman"/>
            <w:sz w:val="24"/>
            <w:szCs w:val="24"/>
          </w:rPr>
          <w:t xml:space="preserve"> revise – confusing – just discuss the main factors</w:t>
        </w:r>
      </w:ins>
      <w:r>
        <w:rPr>
          <w:rFonts w:ascii="Times New Roman" w:hAnsi="Times New Roman"/>
          <w:sz w:val="24"/>
          <w:szCs w:val="24"/>
        </w:rPr>
        <w:t xml:space="preserve"> </w:t>
      </w:r>
      <w:proofErr w:type="gramStart"/>
      <w:r w:rsidRPr="002B70DC">
        <w:rPr>
          <w:rFonts w:ascii="Times New Roman" w:hAnsi="Times New Roman"/>
          <w:sz w:val="24"/>
          <w:szCs w:val="24"/>
          <w:highlight w:val="yellow"/>
          <w:rPrChange w:id="482" w:author="zenrunner" w:date="2019-03-27T10:28:00Z">
            <w:rPr>
              <w:rFonts w:ascii="Times New Roman" w:hAnsi="Times New Roman"/>
              <w:sz w:val="24"/>
              <w:szCs w:val="24"/>
            </w:rPr>
          </w:rPrChange>
        </w:rPr>
        <w:t>The</w:t>
      </w:r>
      <w:proofErr w:type="gramEnd"/>
      <w:r w:rsidRPr="002B70DC">
        <w:rPr>
          <w:rFonts w:ascii="Times New Roman" w:hAnsi="Times New Roman"/>
          <w:sz w:val="24"/>
          <w:szCs w:val="24"/>
          <w:highlight w:val="yellow"/>
          <w:rPrChange w:id="483" w:author="zenrunner" w:date="2019-03-27T10:28:00Z">
            <w:rPr>
              <w:rFonts w:ascii="Times New Roman" w:hAnsi="Times New Roman"/>
              <w:sz w:val="24"/>
              <w:szCs w:val="24"/>
            </w:rPr>
          </w:rPrChange>
        </w:rPr>
        <w:t xml:space="preserve"> combined three variable model possessed an R^2 of 0.845.</w:t>
      </w:r>
      <w:ins w:id="484" w:author="zenrunner" w:date="2019-03-27T10:28:00Z">
        <w:r w:rsidR="002B70DC">
          <w:rPr>
            <w:rFonts w:ascii="Times New Roman" w:hAnsi="Times New Roman"/>
            <w:sz w:val="24"/>
            <w:szCs w:val="24"/>
          </w:rPr>
          <w:t xml:space="preserve"> CUT</w:t>
        </w:r>
      </w:ins>
      <w:r>
        <w:rPr>
          <w:rFonts w:ascii="Times New Roman" w:hAnsi="Times New Roman"/>
          <w:sz w:val="24"/>
          <w:szCs w:val="24"/>
        </w:rPr>
        <w:t xml:space="preserve"> </w:t>
      </w:r>
      <w:ins w:id="485" w:author="zenrunner" w:date="2019-03-27T10:28:00Z">
        <w:r w:rsidR="004A2350">
          <w:rPr>
            <w:rFonts w:ascii="Times New Roman" w:hAnsi="Times New Roman"/>
            <w:sz w:val="24"/>
            <w:szCs w:val="24"/>
          </w:rPr>
          <w:t xml:space="preserve"> </w:t>
        </w:r>
      </w:ins>
      <w:del w:id="486" w:author="zenrunner" w:date="2019-03-27T10:28:00Z">
        <w:r w:rsidDel="004A2350">
          <w:rPr>
            <w:rFonts w:ascii="Times New Roman" w:hAnsi="Times New Roman"/>
            <w:sz w:val="24"/>
            <w:szCs w:val="24"/>
          </w:rPr>
          <w:delText xml:space="preserve">Across all water treatments and both with and without brome, </w:delText>
        </w:r>
      </w:del>
      <w:proofErr w:type="spellStart"/>
      <w:r>
        <w:rPr>
          <w:rFonts w:ascii="Times New Roman" w:hAnsi="Times New Roman"/>
          <w:sz w:val="24"/>
          <w:szCs w:val="24"/>
        </w:rPr>
        <w:t>Plantago</w:t>
      </w:r>
      <w:proofErr w:type="spellEnd"/>
      <w:r>
        <w:rPr>
          <w:rFonts w:ascii="Times New Roman" w:hAnsi="Times New Roman"/>
          <w:sz w:val="24"/>
          <w:szCs w:val="24"/>
        </w:rPr>
        <w:t xml:space="preserve"> </w:t>
      </w:r>
      <w:del w:id="487" w:author="zenrunner" w:date="2019-03-27T10:28:00Z">
        <w:r w:rsidDel="004A2350">
          <w:rPr>
            <w:rFonts w:ascii="Times New Roman" w:hAnsi="Times New Roman"/>
            <w:sz w:val="24"/>
            <w:szCs w:val="24"/>
          </w:rPr>
          <w:delText xml:space="preserve">possessed </w:delText>
        </w:r>
      </w:del>
      <w:ins w:id="488" w:author="zenrunner" w:date="2019-03-27T10:28:00Z">
        <w:r w:rsidR="004A2350">
          <w:rPr>
            <w:rFonts w:ascii="Times New Roman" w:hAnsi="Times New Roman"/>
            <w:sz w:val="24"/>
            <w:szCs w:val="24"/>
          </w:rPr>
          <w:t xml:space="preserve">had </w:t>
        </w:r>
      </w:ins>
      <w:r>
        <w:rPr>
          <w:rFonts w:ascii="Times New Roman" w:hAnsi="Times New Roman"/>
          <w:sz w:val="24"/>
          <w:szCs w:val="24"/>
        </w:rPr>
        <w:t>the lowest mortality</w:t>
      </w:r>
      <w:ins w:id="489" w:author="zenrunner" w:date="2019-03-27T10:28:00Z">
        <w:r w:rsidR="00033543">
          <w:rPr>
            <w:rFonts w:ascii="Times New Roman" w:hAnsi="Times New Roman"/>
            <w:sz w:val="24"/>
            <w:szCs w:val="24"/>
          </w:rPr>
          <w:t>,</w:t>
        </w:r>
      </w:ins>
      <w:r>
        <w:rPr>
          <w:rFonts w:ascii="Times New Roman" w:hAnsi="Times New Roman"/>
          <w:sz w:val="24"/>
          <w:szCs w:val="24"/>
        </w:rPr>
        <w:t xml:space="preserve"> </w:t>
      </w:r>
      <w:del w:id="490" w:author="zenrunner" w:date="2019-03-27T10:28:00Z">
        <w:r w:rsidDel="00D66346">
          <w:rPr>
            <w:rFonts w:ascii="Times New Roman" w:hAnsi="Times New Roman"/>
            <w:sz w:val="24"/>
            <w:szCs w:val="24"/>
          </w:rPr>
          <w:delText xml:space="preserve">while </w:delText>
        </w:r>
      </w:del>
      <w:ins w:id="491" w:author="zenrunner" w:date="2019-03-27T10:28:00Z">
        <w:r w:rsidR="00D66346">
          <w:rPr>
            <w:rFonts w:ascii="Times New Roman" w:hAnsi="Times New Roman"/>
            <w:sz w:val="24"/>
            <w:szCs w:val="24"/>
          </w:rPr>
          <w:t xml:space="preserve">and </w:t>
        </w:r>
      </w:ins>
      <w:r>
        <w:rPr>
          <w:rFonts w:ascii="Times New Roman" w:hAnsi="Times New Roman"/>
          <w:sz w:val="24"/>
          <w:szCs w:val="24"/>
        </w:rPr>
        <w:t xml:space="preserve">Salvia </w:t>
      </w:r>
      <w:del w:id="492" w:author="zenrunner" w:date="2019-03-27T10:28:00Z">
        <w:r w:rsidDel="00033543">
          <w:rPr>
            <w:rFonts w:ascii="Times New Roman" w:hAnsi="Times New Roman"/>
            <w:sz w:val="24"/>
            <w:szCs w:val="24"/>
          </w:rPr>
          <w:delText xml:space="preserve">possessed </w:delText>
        </w:r>
      </w:del>
      <w:ins w:id="493" w:author="zenrunner" w:date="2019-03-27T10:28:00Z">
        <w:r w:rsidR="00033543">
          <w:rPr>
            <w:rFonts w:ascii="Times New Roman" w:hAnsi="Times New Roman"/>
            <w:sz w:val="24"/>
            <w:szCs w:val="24"/>
          </w:rPr>
          <w:t xml:space="preserve">had </w:t>
        </w:r>
      </w:ins>
      <w:r>
        <w:rPr>
          <w:rFonts w:ascii="Times New Roman" w:hAnsi="Times New Roman"/>
          <w:sz w:val="24"/>
          <w:szCs w:val="24"/>
        </w:rPr>
        <w:t>the greatest mortality</w:t>
      </w:r>
      <w:ins w:id="494" w:author="zenrunner" w:date="2019-03-27T10:28:00Z">
        <w:r w:rsidR="00D66346">
          <w:rPr>
            <w:rFonts w:ascii="Times New Roman" w:hAnsi="Times New Roman"/>
            <w:sz w:val="24"/>
            <w:szCs w:val="24"/>
          </w:rPr>
          <w:t xml:space="preserve"> (stats</w:t>
        </w:r>
        <w:r w:rsidR="002A6712">
          <w:rPr>
            <w:rFonts w:ascii="Times New Roman" w:hAnsi="Times New Roman"/>
            <w:sz w:val="24"/>
            <w:szCs w:val="24"/>
          </w:rPr>
          <w:t>, Figure 3</w:t>
        </w:r>
        <w:r w:rsidR="00D66346">
          <w:rPr>
            <w:rFonts w:ascii="Times New Roman" w:hAnsi="Times New Roman"/>
            <w:sz w:val="24"/>
            <w:szCs w:val="24"/>
          </w:rPr>
          <w:t xml:space="preserve">) </w:t>
        </w:r>
      </w:ins>
      <w:del w:id="495" w:author="zenrunner" w:date="2019-03-27T10:28:00Z">
        <w:r w:rsidDel="00D66346">
          <w:rPr>
            <w:rFonts w:ascii="Times New Roman" w:hAnsi="Times New Roman"/>
            <w:sz w:val="24"/>
            <w:szCs w:val="24"/>
          </w:rPr>
          <w:delText xml:space="preserve">, </w:delText>
        </w:r>
        <w:r w:rsidDel="002A6712">
          <w:rPr>
            <w:rFonts w:ascii="Times New Roman" w:hAnsi="Times New Roman"/>
            <w:sz w:val="24"/>
            <w:szCs w:val="24"/>
          </w:rPr>
          <w:delText>with greater than 75% in all treatments [Figure 3]</w:delText>
        </w:r>
      </w:del>
      <w:r>
        <w:rPr>
          <w:rFonts w:ascii="Times New Roman" w:hAnsi="Times New Roman"/>
          <w:sz w:val="24"/>
          <w:szCs w:val="24"/>
        </w:rPr>
        <w:t>. Native mortality for all three species was not significantly different when grown with and without brome</w:t>
      </w:r>
      <w:ins w:id="496" w:author="zenrunner" w:date="2019-03-27T10:30:00Z">
        <w:r w:rsidR="00801E89">
          <w:rPr>
            <w:rFonts w:ascii="Times New Roman" w:hAnsi="Times New Roman"/>
            <w:sz w:val="24"/>
            <w:szCs w:val="24"/>
          </w:rPr>
          <w:t xml:space="preserve"> (Table X with stats)</w:t>
        </w:r>
      </w:ins>
      <w:r>
        <w:rPr>
          <w:rFonts w:ascii="Times New Roman" w:hAnsi="Times New Roman"/>
          <w:sz w:val="24"/>
          <w:szCs w:val="24"/>
        </w:rPr>
        <w:t xml:space="preserve">. </w:t>
      </w:r>
      <w:proofErr w:type="spellStart"/>
      <w:r>
        <w:rPr>
          <w:rFonts w:ascii="Times New Roman" w:hAnsi="Times New Roman"/>
          <w:sz w:val="24"/>
          <w:szCs w:val="24"/>
        </w:rPr>
        <w:t>Plantago</w:t>
      </w:r>
      <w:proofErr w:type="spellEnd"/>
      <w:r>
        <w:rPr>
          <w:rFonts w:ascii="Times New Roman" w:hAnsi="Times New Roman"/>
          <w:sz w:val="24"/>
          <w:szCs w:val="24"/>
        </w:rPr>
        <w:t xml:space="preserve"> and Phacelia experienced significantly higher mortality rates under drought conditions (80mm and 150mm) when compared to the 330mm treatment </w:t>
      </w:r>
      <w:r>
        <w:rPr>
          <w:rFonts w:ascii="Times New Roman" w:hAnsi="Times New Roman"/>
          <w:sz w:val="24"/>
          <w:szCs w:val="24"/>
        </w:rPr>
        <w:lastRenderedPageBreak/>
        <w:t>(</w:t>
      </w:r>
      <w:proofErr w:type="spellStart"/>
      <w:r>
        <w:rPr>
          <w:rFonts w:ascii="Times New Roman" w:hAnsi="Times New Roman"/>
          <w:sz w:val="24"/>
          <w:szCs w:val="24"/>
        </w:rPr>
        <w:t>Plantago</w:t>
      </w:r>
      <w:proofErr w:type="spellEnd"/>
      <w:r>
        <w:rPr>
          <w:rFonts w:ascii="Times New Roman" w:hAnsi="Times New Roman"/>
          <w:sz w:val="24"/>
          <w:szCs w:val="24"/>
        </w:rPr>
        <w:t xml:space="preserve">: P = 0.037, Phacelia = 0.036). For Salvia, there was no significant trend in mortality across increasing water availability [Figure 3]. </w:t>
      </w:r>
      <w:proofErr w:type="spellStart"/>
      <w:ins w:id="497" w:author="zenrunner" w:date="2019-03-27T10:30:00Z">
        <w:r w:rsidR="00031798">
          <w:rPr>
            <w:rFonts w:ascii="Times New Roman" w:hAnsi="Times New Roman"/>
            <w:sz w:val="24"/>
            <w:szCs w:val="24"/>
          </w:rPr>
          <w:t>Etc</w:t>
        </w:r>
        <w:proofErr w:type="spellEnd"/>
        <w:r w:rsidR="00031798">
          <w:rPr>
            <w:rFonts w:ascii="Times New Roman" w:hAnsi="Times New Roman"/>
            <w:sz w:val="24"/>
            <w:szCs w:val="24"/>
          </w:rPr>
          <w:t>…</w:t>
        </w:r>
      </w:ins>
    </w:p>
    <w:p w14:paraId="34E3DE7E" w14:textId="77777777" w:rsidR="00031798" w:rsidRDefault="00031798">
      <w:pPr>
        <w:pStyle w:val="Body"/>
        <w:spacing w:line="480" w:lineRule="auto"/>
        <w:rPr>
          <w:ins w:id="498" w:author="zenrunner" w:date="2019-03-27T10:30:00Z"/>
          <w:rFonts w:ascii="Times New Roman" w:hAnsi="Times New Roman"/>
          <w:sz w:val="24"/>
          <w:szCs w:val="24"/>
        </w:rPr>
      </w:pPr>
    </w:p>
    <w:p w14:paraId="24DB5B2C" w14:textId="0E4560D5" w:rsidR="00031798" w:rsidRDefault="00031798">
      <w:pPr>
        <w:pStyle w:val="Body"/>
        <w:spacing w:line="480" w:lineRule="auto"/>
        <w:rPr>
          <w:rFonts w:ascii="Times New Roman" w:eastAsia="Times New Roman" w:hAnsi="Times New Roman" w:cs="Times New Roman"/>
          <w:sz w:val="24"/>
          <w:szCs w:val="24"/>
        </w:rPr>
      </w:pPr>
      <w:ins w:id="499" w:author="zenrunner" w:date="2019-03-27T10:30:00Z">
        <w:r>
          <w:rPr>
            <w:rFonts w:ascii="Times New Roman" w:hAnsi="Times New Roman"/>
            <w:sz w:val="24"/>
            <w:szCs w:val="24"/>
          </w:rPr>
          <w:t xml:space="preserve">I would likely report global model first in both Methods and </w:t>
        </w:r>
        <w:commentRangeStart w:id="500"/>
        <w:r>
          <w:rPr>
            <w:rFonts w:ascii="Times New Roman" w:hAnsi="Times New Roman"/>
            <w:sz w:val="24"/>
            <w:szCs w:val="24"/>
          </w:rPr>
          <w:t>Results</w:t>
        </w:r>
      </w:ins>
      <w:commentRangeEnd w:id="500"/>
      <w:r w:rsidR="00995B71">
        <w:rPr>
          <w:rStyle w:val="CommentReference"/>
          <w:rFonts w:ascii="Times New Roman" w:hAnsi="Times New Roman" w:cs="Times New Roman"/>
          <w:color w:val="auto"/>
        </w:rPr>
        <w:commentReference w:id="500"/>
      </w:r>
    </w:p>
    <w:p w14:paraId="0E0FB1C2" w14:textId="77777777" w:rsidR="00202574" w:rsidRDefault="001D1A67">
      <w:pPr>
        <w:pStyle w:val="Body"/>
        <w:spacing w:line="480" w:lineRule="auto"/>
        <w:rPr>
          <w:rFonts w:ascii="Times New Roman" w:eastAsia="Times New Roman" w:hAnsi="Times New Roman" w:cs="Times New Roman"/>
          <w:b/>
          <w:bCs/>
          <w:sz w:val="24"/>
          <w:szCs w:val="24"/>
        </w:rPr>
      </w:pPr>
      <w:r>
        <w:rPr>
          <w:rFonts w:ascii="Times New Roman" w:hAnsi="Times New Roman"/>
          <w:b/>
          <w:bCs/>
          <w:sz w:val="24"/>
          <w:szCs w:val="24"/>
        </w:rPr>
        <w:t>4)</w:t>
      </w:r>
      <w:r>
        <w:rPr>
          <w:rFonts w:ascii="Times New Roman" w:hAnsi="Times New Roman"/>
          <w:sz w:val="24"/>
          <w:szCs w:val="24"/>
        </w:rPr>
        <w:t xml:space="preserve"> </w:t>
      </w:r>
      <w:r>
        <w:rPr>
          <w:rFonts w:ascii="Times New Roman" w:hAnsi="Times New Roman"/>
          <w:b/>
          <w:bCs/>
          <w:sz w:val="24"/>
          <w:szCs w:val="24"/>
        </w:rPr>
        <w:t>Native Biomass/Individual</w:t>
      </w:r>
    </w:p>
    <w:p w14:paraId="2DB14121" w14:textId="77777777" w:rsidR="00CB7B7F" w:rsidRDefault="001D1A67">
      <w:pPr>
        <w:pStyle w:val="Body"/>
        <w:spacing w:line="480" w:lineRule="auto"/>
        <w:rPr>
          <w:ins w:id="501" w:author="zenrunner" w:date="2019-03-27T10:32:00Z"/>
          <w:rFonts w:ascii="Times New Roman" w:hAnsi="Times New Roman"/>
          <w:sz w:val="24"/>
          <w:szCs w:val="24"/>
        </w:rPr>
      </w:pPr>
      <w:r>
        <w:rPr>
          <w:rFonts w:ascii="Times New Roman" w:eastAsia="Times New Roman" w:hAnsi="Times New Roman" w:cs="Times New Roman"/>
          <w:b/>
          <w:bCs/>
          <w:sz w:val="24"/>
          <w:szCs w:val="24"/>
        </w:rPr>
        <w:tab/>
      </w:r>
      <w:r w:rsidRPr="00CB7B7F">
        <w:rPr>
          <w:rFonts w:ascii="Times New Roman" w:hAnsi="Times New Roman"/>
          <w:sz w:val="24"/>
          <w:szCs w:val="24"/>
          <w:highlight w:val="yellow"/>
          <w:rPrChange w:id="502" w:author="zenrunner" w:date="2019-03-27T10:30:00Z">
            <w:rPr>
              <w:rFonts w:ascii="Times New Roman" w:hAnsi="Times New Roman"/>
              <w:sz w:val="24"/>
              <w:szCs w:val="24"/>
            </w:rPr>
          </w:rPrChange>
        </w:rPr>
        <w:t>When analyzed individually, all three independent variables had a significant effect on native biomass/individual (P&lt;0.001 for each variable), with native species possessing the greatest effect size out of the three variables [Table 2A].</w:t>
      </w:r>
      <w:ins w:id="503" w:author="zenrunner" w:date="2019-03-27T10:30:00Z">
        <w:r w:rsidR="00CB7B7F">
          <w:rPr>
            <w:rFonts w:ascii="Times New Roman" w:hAnsi="Times New Roman"/>
            <w:sz w:val="24"/>
            <w:szCs w:val="24"/>
          </w:rPr>
          <w:t xml:space="preserve">hmmm </w:t>
        </w:r>
      </w:ins>
      <w:r>
        <w:rPr>
          <w:rFonts w:ascii="Times New Roman" w:hAnsi="Times New Roman"/>
          <w:sz w:val="24"/>
          <w:szCs w:val="24"/>
        </w:rPr>
        <w:t xml:space="preserve"> </w:t>
      </w:r>
      <w:r w:rsidRPr="00CB7B7F">
        <w:rPr>
          <w:rFonts w:ascii="Times New Roman" w:hAnsi="Times New Roman"/>
          <w:sz w:val="24"/>
          <w:szCs w:val="24"/>
          <w:highlight w:val="yellow"/>
          <w:rPrChange w:id="504" w:author="zenrunner" w:date="2019-03-27T10:30:00Z">
            <w:rPr>
              <w:rFonts w:ascii="Times New Roman" w:hAnsi="Times New Roman"/>
              <w:sz w:val="24"/>
              <w:szCs w:val="24"/>
            </w:rPr>
          </w:rPrChange>
        </w:rPr>
        <w:t>Furthermore, the global model (interaction between Native Species by Water Treatment by Brome Treatment) displayed there was significant interaction between the three variables in determining native biomass/individual (P = 0.032); this model possessed an R^2 = 0.505 [Table 2A].</w:t>
      </w:r>
      <w:ins w:id="505" w:author="zenrunner" w:date="2019-03-27T10:30:00Z">
        <w:r w:rsidR="00CB7B7F">
          <w:rPr>
            <w:rFonts w:ascii="Times New Roman" w:hAnsi="Times New Roman"/>
            <w:sz w:val="24"/>
            <w:szCs w:val="24"/>
          </w:rPr>
          <w:t xml:space="preserve"> OK – a bit confusing </w:t>
        </w:r>
      </w:ins>
      <w:ins w:id="506" w:author="zenrunner" w:date="2019-03-27T10:31:00Z">
        <w:r w:rsidR="00CB7B7F">
          <w:rPr>
            <w:rFonts w:ascii="Times New Roman" w:hAnsi="Times New Roman"/>
            <w:sz w:val="24"/>
            <w:szCs w:val="24"/>
          </w:rPr>
          <w:t>–</w:t>
        </w:r>
      </w:ins>
      <w:ins w:id="507" w:author="zenrunner" w:date="2019-03-27T10:30:00Z">
        <w:r w:rsidR="00CB7B7F">
          <w:rPr>
            <w:rFonts w:ascii="Times New Roman" w:hAnsi="Times New Roman"/>
            <w:sz w:val="24"/>
            <w:szCs w:val="24"/>
          </w:rPr>
          <w:t xml:space="preserve"> state </w:t>
        </w:r>
      </w:ins>
      <w:ins w:id="508" w:author="zenrunner" w:date="2019-03-27T10:31:00Z">
        <w:r w:rsidR="00CB7B7F">
          <w:rPr>
            <w:rFonts w:ascii="Times New Roman" w:hAnsi="Times New Roman"/>
            <w:sz w:val="24"/>
            <w:szCs w:val="24"/>
          </w:rPr>
          <w:t xml:space="preserve">findings more directly </w:t>
        </w:r>
      </w:ins>
    </w:p>
    <w:p w14:paraId="0B231C9F" w14:textId="4E0363CF" w:rsidR="00202574" w:rsidRDefault="00CB7B7F">
      <w:pPr>
        <w:pStyle w:val="Body"/>
        <w:spacing w:line="480" w:lineRule="auto"/>
        <w:rPr>
          <w:rFonts w:ascii="Times New Roman" w:eastAsia="Times New Roman" w:hAnsi="Times New Roman" w:cs="Times New Roman"/>
          <w:sz w:val="24"/>
          <w:szCs w:val="24"/>
        </w:rPr>
      </w:pPr>
      <w:ins w:id="509" w:author="zenrunner" w:date="2019-03-27T10:31:00Z">
        <w:r w:rsidRPr="00CB7B7F">
          <w:rPr>
            <w:rFonts w:ascii="Times New Roman" w:hAnsi="Times New Roman"/>
            <w:b/>
            <w:sz w:val="24"/>
            <w:szCs w:val="24"/>
            <w:rPrChange w:id="510" w:author="zenrunner" w:date="2019-03-27T10:32:00Z">
              <w:rPr>
                <w:rFonts w:ascii="Times New Roman" w:hAnsi="Times New Roman"/>
                <w:sz w:val="24"/>
                <w:szCs w:val="24"/>
              </w:rPr>
            </w:rPrChange>
          </w:rPr>
          <w:t xml:space="preserve">Species identity, watering, and brome all significantly influenced mean native biomass per individual plant </w:t>
        </w:r>
      </w:ins>
      <w:ins w:id="511" w:author="zenrunner" w:date="2019-03-27T10:32:00Z">
        <w:r>
          <w:rPr>
            <w:rFonts w:ascii="Times New Roman" w:hAnsi="Times New Roman"/>
            <w:b/>
            <w:sz w:val="24"/>
            <w:szCs w:val="24"/>
          </w:rPr>
          <w:t xml:space="preserve">and the interaction terms were also significant </w:t>
        </w:r>
      </w:ins>
      <w:ins w:id="512" w:author="zenrunner" w:date="2019-03-27T10:31:00Z">
        <w:r w:rsidRPr="00CB7B7F">
          <w:rPr>
            <w:rFonts w:ascii="Times New Roman" w:hAnsi="Times New Roman"/>
            <w:b/>
            <w:sz w:val="24"/>
            <w:szCs w:val="24"/>
            <w:rPrChange w:id="513" w:author="zenrunner" w:date="2019-03-27T10:32:00Z">
              <w:rPr>
                <w:rFonts w:ascii="Times New Roman" w:hAnsi="Times New Roman"/>
                <w:sz w:val="24"/>
                <w:szCs w:val="24"/>
              </w:rPr>
            </w:rPrChange>
          </w:rPr>
          <w:t>(Table X, Figure Z)</w:t>
        </w:r>
        <w:r>
          <w:rPr>
            <w:rFonts w:ascii="Times New Roman" w:hAnsi="Times New Roman"/>
            <w:sz w:val="24"/>
            <w:szCs w:val="24"/>
          </w:rPr>
          <w:t xml:space="preserve">.  Then </w:t>
        </w:r>
      </w:ins>
      <w:ins w:id="514" w:author="zenrunner" w:date="2019-03-27T10:32:00Z">
        <w:r>
          <w:rPr>
            <w:rFonts w:ascii="Times New Roman" w:hAnsi="Times New Roman"/>
            <w:sz w:val="24"/>
            <w:szCs w:val="24"/>
          </w:rPr>
          <w:t xml:space="preserve">dig in and state what was different using post hoc tests – first species, then water, then brome effect BUT interaction terms were significant in the stats model that means that you interpret the results based on in interactions </w:t>
        </w:r>
      </w:ins>
      <w:ins w:id="515" w:author="zenrunner" w:date="2019-03-27T10:33:00Z">
        <w:r>
          <w:rPr>
            <w:rFonts w:ascii="Times New Roman" w:hAnsi="Times New Roman"/>
            <w:sz w:val="24"/>
            <w:szCs w:val="24"/>
          </w:rPr>
          <w:t>–</w:t>
        </w:r>
      </w:ins>
      <w:ins w:id="516" w:author="zenrunner" w:date="2019-03-27T10:32:00Z">
        <w:r>
          <w:rPr>
            <w:rFonts w:ascii="Times New Roman" w:hAnsi="Times New Roman"/>
            <w:sz w:val="24"/>
            <w:szCs w:val="24"/>
          </w:rPr>
          <w:t xml:space="preserve"> MAIN </w:t>
        </w:r>
      </w:ins>
      <w:ins w:id="517" w:author="zenrunner" w:date="2019-03-27T10:33:00Z">
        <w:r>
          <w:rPr>
            <w:rFonts w:ascii="Times New Roman" w:hAnsi="Times New Roman"/>
            <w:sz w:val="24"/>
            <w:szCs w:val="24"/>
          </w:rPr>
          <w:t>one we want to know is does competition get MORE or LESS intense with drought – so water*brome interaction term</w:t>
        </w:r>
      </w:ins>
      <w:ins w:id="518" w:author="zenrunner" w:date="2019-03-27T10:31:00Z">
        <w:r>
          <w:rPr>
            <w:rFonts w:ascii="Times New Roman" w:hAnsi="Times New Roman"/>
            <w:sz w:val="24"/>
            <w:szCs w:val="24"/>
          </w:rPr>
          <w:t xml:space="preserve"> significant </w:t>
        </w:r>
      </w:ins>
      <w:ins w:id="519" w:author="zenrunner" w:date="2019-03-27T10:34:00Z">
        <w:r>
          <w:rPr>
            <w:rFonts w:ascii="Times New Roman" w:hAnsi="Times New Roman"/>
            <w:sz w:val="24"/>
            <w:szCs w:val="24"/>
          </w:rPr>
          <w:t>–</w:t>
        </w:r>
      </w:ins>
      <w:ins w:id="520" w:author="zenrunner" w:date="2019-03-27T10:31:00Z">
        <w:r>
          <w:rPr>
            <w:rFonts w:ascii="Times New Roman" w:hAnsi="Times New Roman"/>
            <w:sz w:val="24"/>
            <w:szCs w:val="24"/>
          </w:rPr>
          <w:t xml:space="preserve"> and </w:t>
        </w:r>
      </w:ins>
      <w:ins w:id="521" w:author="zenrunner" w:date="2019-03-27T10:34:00Z">
        <w:r>
          <w:rPr>
            <w:rFonts w:ascii="Times New Roman" w:hAnsi="Times New Roman"/>
            <w:sz w:val="24"/>
            <w:szCs w:val="24"/>
          </w:rPr>
          <w:t>does it change by species – the response… then do the same for the reciprocal native effect on brome!</w:t>
        </w:r>
      </w:ins>
      <w:r w:rsidR="001D1A67">
        <w:rPr>
          <w:rFonts w:ascii="Times New Roman" w:hAnsi="Times New Roman"/>
          <w:sz w:val="24"/>
          <w:szCs w:val="24"/>
        </w:rPr>
        <w:t xml:space="preserve"> </w:t>
      </w:r>
      <w:del w:id="522" w:author="zenrunner" w:date="2019-03-27T10:34:00Z">
        <w:r w:rsidR="001D1A67" w:rsidDel="00067CC3">
          <w:rPr>
            <w:rFonts w:ascii="Times New Roman" w:hAnsi="Times New Roman"/>
            <w:sz w:val="24"/>
            <w:szCs w:val="24"/>
          </w:rPr>
          <w:delText xml:space="preserve">Averaged across all of the water treatments, </w:delText>
        </w:r>
      </w:del>
      <w:r w:rsidR="001D1A67">
        <w:rPr>
          <w:rFonts w:ascii="Times New Roman" w:hAnsi="Times New Roman"/>
          <w:sz w:val="24"/>
          <w:szCs w:val="24"/>
        </w:rPr>
        <w:t xml:space="preserve">Phacelia </w:t>
      </w:r>
      <w:del w:id="523" w:author="zenrunner" w:date="2019-03-27T10:34:00Z">
        <w:r w:rsidR="001D1A67" w:rsidDel="00067CC3">
          <w:rPr>
            <w:rFonts w:ascii="Times New Roman" w:hAnsi="Times New Roman"/>
            <w:sz w:val="24"/>
            <w:szCs w:val="24"/>
          </w:rPr>
          <w:delText xml:space="preserve">possessed </w:delText>
        </w:r>
      </w:del>
      <w:ins w:id="524" w:author="zenrunner" w:date="2019-03-27T10:34:00Z">
        <w:r w:rsidR="00067CC3">
          <w:rPr>
            <w:rFonts w:ascii="Times New Roman" w:hAnsi="Times New Roman"/>
            <w:sz w:val="24"/>
            <w:szCs w:val="24"/>
          </w:rPr>
          <w:t xml:space="preserve">had </w:t>
        </w:r>
      </w:ins>
      <w:r w:rsidR="001D1A67">
        <w:rPr>
          <w:rFonts w:ascii="Times New Roman" w:hAnsi="Times New Roman"/>
          <w:sz w:val="24"/>
          <w:szCs w:val="24"/>
        </w:rPr>
        <w:t xml:space="preserve">the greatest </w:t>
      </w:r>
      <w:ins w:id="525" w:author="zenrunner" w:date="2019-03-27T10:34:00Z">
        <w:r w:rsidR="00DF5630">
          <w:rPr>
            <w:rFonts w:ascii="Times New Roman" w:hAnsi="Times New Roman"/>
            <w:sz w:val="24"/>
            <w:szCs w:val="24"/>
          </w:rPr>
          <w:t xml:space="preserve">mean </w:t>
        </w:r>
      </w:ins>
      <w:r w:rsidR="001D1A67">
        <w:rPr>
          <w:rFonts w:ascii="Times New Roman" w:hAnsi="Times New Roman"/>
          <w:sz w:val="24"/>
          <w:szCs w:val="24"/>
        </w:rPr>
        <w:t>biomass</w:t>
      </w:r>
      <w:ins w:id="526" w:author="zenrunner" w:date="2019-03-27T10:34:00Z">
        <w:r w:rsidR="00DF5630">
          <w:rPr>
            <w:rFonts w:ascii="Times New Roman" w:hAnsi="Times New Roman"/>
            <w:sz w:val="24"/>
            <w:szCs w:val="24"/>
          </w:rPr>
          <w:t xml:space="preserve"> per </w:t>
        </w:r>
      </w:ins>
      <w:del w:id="527" w:author="zenrunner" w:date="2019-03-27T10:34:00Z">
        <w:r w:rsidR="001D1A67" w:rsidDel="00DF5630">
          <w:rPr>
            <w:rFonts w:ascii="Times New Roman" w:hAnsi="Times New Roman"/>
            <w:sz w:val="24"/>
            <w:szCs w:val="24"/>
          </w:rPr>
          <w:delText>/</w:delText>
        </w:r>
      </w:del>
      <w:r w:rsidR="001D1A67">
        <w:rPr>
          <w:rFonts w:ascii="Times New Roman" w:hAnsi="Times New Roman"/>
          <w:sz w:val="24"/>
          <w:szCs w:val="24"/>
        </w:rPr>
        <w:t>individual</w:t>
      </w:r>
      <w:ins w:id="528" w:author="zenrunner" w:date="2019-03-27T10:34:00Z">
        <w:r w:rsidR="00DF5630">
          <w:rPr>
            <w:rFonts w:ascii="Times New Roman" w:hAnsi="Times New Roman"/>
            <w:sz w:val="24"/>
            <w:szCs w:val="24"/>
          </w:rPr>
          <w:t xml:space="preserve"> plant </w:t>
        </w:r>
        <w:proofErr w:type="spellStart"/>
        <w:r w:rsidR="00DF5630">
          <w:rPr>
            <w:rFonts w:ascii="Times New Roman" w:hAnsi="Times New Roman"/>
            <w:sz w:val="24"/>
            <w:szCs w:val="24"/>
          </w:rPr>
          <w:t>etc</w:t>
        </w:r>
        <w:proofErr w:type="spellEnd"/>
        <w:r w:rsidR="00DF5630">
          <w:rPr>
            <w:rFonts w:ascii="Times New Roman" w:hAnsi="Times New Roman"/>
            <w:sz w:val="24"/>
            <w:szCs w:val="24"/>
          </w:rPr>
          <w:t xml:space="preserve">… </w:t>
        </w:r>
      </w:ins>
      <w:r w:rsidR="001D1A67">
        <w:rPr>
          <w:rFonts w:ascii="Times New Roman" w:hAnsi="Times New Roman"/>
          <w:sz w:val="24"/>
          <w:szCs w:val="24"/>
        </w:rPr>
        <w:t xml:space="preserve"> while Salvia possessed the lowest biomass/individual [Figure 4]. For all native plants, the 330mm treatment always produced greater biomass/individual than the 80mm treatment, however there was not a smooth increasing trend of biomass/individual across </w:t>
      </w:r>
      <w:r w:rsidR="001D1A67">
        <w:rPr>
          <w:rFonts w:ascii="Times New Roman" w:hAnsi="Times New Roman"/>
          <w:sz w:val="24"/>
          <w:szCs w:val="24"/>
        </w:rPr>
        <w:lastRenderedPageBreak/>
        <w:t xml:space="preserve">increasing water availability [Figure 4]. Phacelia biomass/individual was only significantly greater between the brome and no brome treatments at the 330mm treatment (P = 0.007). </w:t>
      </w:r>
      <w:proofErr w:type="spellStart"/>
      <w:r w:rsidR="001D1A67">
        <w:rPr>
          <w:rFonts w:ascii="Times New Roman" w:hAnsi="Times New Roman"/>
          <w:sz w:val="24"/>
          <w:szCs w:val="24"/>
        </w:rPr>
        <w:t>Plantago</w:t>
      </w:r>
      <w:proofErr w:type="spellEnd"/>
      <w:r w:rsidR="001D1A67">
        <w:rPr>
          <w:rFonts w:ascii="Times New Roman" w:hAnsi="Times New Roman"/>
          <w:sz w:val="24"/>
          <w:szCs w:val="24"/>
        </w:rPr>
        <w:t xml:space="preserve"> had significantly lower biomass/individual at the 80mm, 150mm and 200mm treatments when grown with brome (80mm: P = 0.007; 150mm: P = 0.016; 200mm: P = 0.16). Salvia has significantly lower biomass/individual with brome at the 80mm treatment (80mm: P = 0.006). </w:t>
      </w:r>
      <w:ins w:id="529" w:author="zenrunner" w:date="2019-03-27T10:35:00Z">
        <w:r w:rsidR="00781A25">
          <w:rPr>
            <w:rFonts w:ascii="Times New Roman" w:hAnsi="Times New Roman"/>
            <w:sz w:val="24"/>
            <w:szCs w:val="24"/>
          </w:rPr>
          <w:t xml:space="preserve">then add the interaction term – most important not just species – is the water*brome interaction term significant – if </w:t>
        </w:r>
        <w:proofErr w:type="gramStart"/>
        <w:r w:rsidR="00781A25">
          <w:rPr>
            <w:rFonts w:ascii="Times New Roman" w:hAnsi="Times New Roman"/>
            <w:sz w:val="24"/>
            <w:szCs w:val="24"/>
          </w:rPr>
          <w:t>so</w:t>
        </w:r>
        <w:proofErr w:type="gramEnd"/>
        <w:r w:rsidR="00781A25">
          <w:rPr>
            <w:rFonts w:ascii="Times New Roman" w:hAnsi="Times New Roman"/>
            <w:sz w:val="24"/>
            <w:szCs w:val="24"/>
          </w:rPr>
          <w:t xml:space="preserve"> does brome have a greater or less impact on natives with drought?</w:t>
        </w:r>
      </w:ins>
    </w:p>
    <w:p w14:paraId="5D0DBBA1" w14:textId="77777777" w:rsidR="00202574" w:rsidRDefault="001D1A67">
      <w:pPr>
        <w:pStyle w:val="Body"/>
        <w:spacing w:line="480" w:lineRule="auto"/>
        <w:rPr>
          <w:rFonts w:ascii="Times New Roman" w:eastAsia="Times New Roman" w:hAnsi="Times New Roman" w:cs="Times New Roman"/>
          <w:b/>
          <w:bCs/>
          <w:sz w:val="24"/>
          <w:szCs w:val="24"/>
        </w:rPr>
      </w:pPr>
      <w:r>
        <w:rPr>
          <w:rFonts w:ascii="Times New Roman" w:hAnsi="Times New Roman"/>
          <w:b/>
          <w:bCs/>
          <w:sz w:val="24"/>
          <w:szCs w:val="24"/>
        </w:rPr>
        <w:t>5) Brome Mortality</w:t>
      </w:r>
    </w:p>
    <w:p w14:paraId="476DBA66" w14:textId="19E4FE1D" w:rsidR="000815F2" w:rsidRDefault="001D1A67">
      <w:pPr>
        <w:pStyle w:val="Body"/>
        <w:spacing w:line="480" w:lineRule="auto"/>
        <w:rPr>
          <w:ins w:id="530" w:author="zenrunner" w:date="2019-03-27T10:37:00Z"/>
          <w:rFonts w:ascii="Times New Roman" w:hAnsi="Times New Roman"/>
          <w:sz w:val="24"/>
          <w:szCs w:val="24"/>
        </w:rPr>
      </w:pPr>
      <w:r>
        <w:rPr>
          <w:rFonts w:ascii="Times New Roman" w:eastAsia="Times New Roman" w:hAnsi="Times New Roman" w:cs="Times New Roman"/>
          <w:b/>
          <w:bCs/>
          <w:sz w:val="24"/>
          <w:szCs w:val="24"/>
        </w:rPr>
        <w:tab/>
      </w:r>
      <w:del w:id="531" w:author="zenrunner" w:date="2019-03-27T10:36:00Z">
        <w:r w:rsidDel="000815F2">
          <w:rPr>
            <w:rFonts w:ascii="Times New Roman" w:hAnsi="Times New Roman"/>
            <w:sz w:val="24"/>
            <w:szCs w:val="24"/>
          </w:rPr>
          <w:delText xml:space="preserve">Water treatment (P&lt;0.001) and native species (P&lt;0.001) were both significant in determining brome mortality [Table 1B]. Furthermore, the model of native species by water treatment was not significant in determining brome mortality (R^2 = 0.338). </w:delText>
        </w:r>
      </w:del>
      <w:ins w:id="532" w:author="zenrunner" w:date="2019-03-27T10:36:00Z">
        <w:r w:rsidR="000815F2">
          <w:rPr>
            <w:rFonts w:ascii="Times New Roman" w:hAnsi="Times New Roman"/>
            <w:sz w:val="24"/>
            <w:szCs w:val="24"/>
          </w:rPr>
          <w:t xml:space="preserve">Brome mortality was negatively impacted by drought and natives (Table XX, Figure). </w:t>
        </w:r>
      </w:ins>
      <w:del w:id="533" w:author="zenrunner" w:date="2019-03-27T10:37:00Z">
        <w:r w:rsidDel="000815F2">
          <w:rPr>
            <w:rFonts w:ascii="Times New Roman" w:hAnsi="Times New Roman"/>
            <w:sz w:val="24"/>
            <w:szCs w:val="24"/>
          </w:rPr>
          <w:delText xml:space="preserve">Across all water treatments, brome possessed the greatest mortality when grown with </w:delText>
        </w:r>
      </w:del>
      <w:r>
        <w:rPr>
          <w:rFonts w:ascii="Times New Roman" w:hAnsi="Times New Roman"/>
          <w:sz w:val="24"/>
          <w:szCs w:val="24"/>
        </w:rPr>
        <w:t>Phacelia</w:t>
      </w:r>
      <w:ins w:id="534" w:author="zenrunner" w:date="2019-03-27T10:37:00Z">
        <w:r w:rsidR="000815F2">
          <w:rPr>
            <w:rFonts w:ascii="Times New Roman" w:hAnsi="Times New Roman"/>
            <w:sz w:val="24"/>
            <w:szCs w:val="24"/>
          </w:rPr>
          <w:t xml:space="preserve"> induced </w:t>
        </w:r>
      </w:ins>
      <w:del w:id="535" w:author="zenrunner" w:date="2019-03-27T10:37:00Z">
        <w:r w:rsidDel="000815F2">
          <w:rPr>
            <w:rFonts w:ascii="Times New Roman" w:hAnsi="Times New Roman"/>
            <w:sz w:val="24"/>
            <w:szCs w:val="24"/>
          </w:rPr>
          <w:delText>, and</w:delText>
        </w:r>
      </w:del>
      <w:r>
        <w:rPr>
          <w:rFonts w:ascii="Times New Roman" w:hAnsi="Times New Roman"/>
          <w:sz w:val="24"/>
          <w:szCs w:val="24"/>
        </w:rPr>
        <w:t xml:space="preserve"> the lowest</w:t>
      </w:r>
      <w:ins w:id="536" w:author="zenrunner" w:date="2019-03-27T10:37:00Z">
        <w:r w:rsidR="000815F2">
          <w:rPr>
            <w:rFonts w:ascii="Times New Roman" w:hAnsi="Times New Roman"/>
            <w:sz w:val="24"/>
            <w:szCs w:val="24"/>
          </w:rPr>
          <w:t>?</w:t>
        </w:r>
      </w:ins>
      <w:r>
        <w:rPr>
          <w:rFonts w:ascii="Times New Roman" w:hAnsi="Times New Roman"/>
          <w:sz w:val="24"/>
          <w:szCs w:val="24"/>
        </w:rPr>
        <w:t xml:space="preserve"> </w:t>
      </w:r>
      <w:r w:rsidR="000815F2">
        <w:rPr>
          <w:rFonts w:ascii="Times New Roman" w:hAnsi="Times New Roman"/>
          <w:sz w:val="24"/>
          <w:szCs w:val="24"/>
        </w:rPr>
        <w:t>M</w:t>
      </w:r>
      <w:r>
        <w:rPr>
          <w:rFonts w:ascii="Times New Roman" w:hAnsi="Times New Roman"/>
          <w:sz w:val="24"/>
          <w:szCs w:val="24"/>
        </w:rPr>
        <w:t>ortality</w:t>
      </w:r>
      <w:ins w:id="537" w:author="zenrunner" w:date="2019-03-27T10:37:00Z">
        <w:r w:rsidR="000815F2">
          <w:rPr>
            <w:rFonts w:ascii="Times New Roman" w:hAnsi="Times New Roman"/>
            <w:sz w:val="24"/>
            <w:szCs w:val="24"/>
          </w:rPr>
          <w:t xml:space="preserve"> to brome?</w:t>
        </w:r>
      </w:ins>
      <w:r>
        <w:rPr>
          <w:rFonts w:ascii="Times New Roman" w:hAnsi="Times New Roman"/>
          <w:sz w:val="24"/>
          <w:szCs w:val="24"/>
        </w:rPr>
        <w:t xml:space="preserve"> when grown with Salvia (P&lt;0.001) [Figure 5B]. </w:t>
      </w:r>
      <w:proofErr w:type="spellStart"/>
      <w:ins w:id="538" w:author="zenrunner" w:date="2019-03-27T10:37:00Z">
        <w:r w:rsidR="000815F2">
          <w:rPr>
            <w:rFonts w:ascii="Times New Roman" w:hAnsi="Times New Roman"/>
            <w:sz w:val="24"/>
            <w:szCs w:val="24"/>
          </w:rPr>
          <w:t>etc</w:t>
        </w:r>
        <w:proofErr w:type="spellEnd"/>
        <w:r w:rsidR="000815F2">
          <w:rPr>
            <w:rFonts w:ascii="Times New Roman" w:hAnsi="Times New Roman"/>
            <w:sz w:val="24"/>
            <w:szCs w:val="24"/>
          </w:rPr>
          <w:t xml:space="preserve"> see above how to write up results</w:t>
        </w:r>
      </w:ins>
    </w:p>
    <w:p w14:paraId="72E3EE58" w14:textId="5794B498" w:rsidR="00202574" w:rsidRDefault="001D1A67">
      <w:pPr>
        <w:pStyle w:val="Body"/>
        <w:spacing w:line="480" w:lineRule="auto"/>
        <w:rPr>
          <w:rFonts w:ascii="Times New Roman" w:eastAsia="Times New Roman" w:hAnsi="Times New Roman" w:cs="Times New Roman"/>
          <w:sz w:val="24"/>
          <w:szCs w:val="24"/>
        </w:rPr>
      </w:pPr>
      <w:del w:id="539" w:author="zenrunner" w:date="2019-03-27T10:37:00Z">
        <w:r w:rsidDel="000815F2">
          <w:rPr>
            <w:rFonts w:ascii="Times New Roman" w:hAnsi="Times New Roman"/>
            <w:sz w:val="24"/>
            <w:szCs w:val="24"/>
          </w:rPr>
          <w:delText>Brome mortality was significantly higher at the 80mm water treatment across all three native species (Plantago: P = 0.005; Phacelia: P = 0.001; Salvia: P = 0.006) [Figure 5B].</w:delText>
        </w:r>
      </w:del>
    </w:p>
    <w:p w14:paraId="2D3BA486" w14:textId="77777777" w:rsidR="00202574" w:rsidRDefault="001D1A67">
      <w:pPr>
        <w:pStyle w:val="Body"/>
        <w:spacing w:line="480" w:lineRule="auto"/>
        <w:rPr>
          <w:rFonts w:ascii="Times New Roman" w:eastAsia="Times New Roman" w:hAnsi="Times New Roman" w:cs="Times New Roman"/>
          <w:b/>
          <w:bCs/>
          <w:sz w:val="24"/>
          <w:szCs w:val="24"/>
        </w:rPr>
      </w:pPr>
      <w:r>
        <w:rPr>
          <w:rFonts w:ascii="Times New Roman" w:hAnsi="Times New Roman"/>
          <w:b/>
          <w:bCs/>
          <w:sz w:val="24"/>
          <w:szCs w:val="24"/>
        </w:rPr>
        <w:t>6) Brome Biomass/Individual</w:t>
      </w:r>
    </w:p>
    <w:p w14:paraId="4E834BE3" w14:textId="77777777" w:rsidR="00A65994" w:rsidRDefault="001D1A67">
      <w:pPr>
        <w:pStyle w:val="Body"/>
        <w:spacing w:line="480" w:lineRule="auto"/>
        <w:rPr>
          <w:ins w:id="540" w:author="zenrunner" w:date="2019-03-27T10:41:00Z"/>
          <w:rFonts w:ascii="Times New Roman" w:hAnsi="Times New Roman"/>
          <w:sz w:val="24"/>
          <w:szCs w:val="24"/>
        </w:rPr>
      </w:pPr>
      <w:r>
        <w:rPr>
          <w:rFonts w:ascii="Times New Roman" w:eastAsia="Times New Roman" w:hAnsi="Times New Roman" w:cs="Times New Roman"/>
          <w:b/>
          <w:bCs/>
          <w:sz w:val="24"/>
          <w:szCs w:val="24"/>
        </w:rPr>
        <w:tab/>
      </w:r>
      <w:ins w:id="541" w:author="zenrunner" w:date="2019-03-27T10:38:00Z">
        <w:r w:rsidR="00321A44">
          <w:rPr>
            <w:rFonts w:ascii="Times New Roman" w:eastAsia="Times New Roman" w:hAnsi="Times New Roman" w:cs="Times New Roman"/>
            <w:b/>
            <w:bCs/>
            <w:sz w:val="24"/>
            <w:szCs w:val="24"/>
          </w:rPr>
          <w:t>Mean brome biomass per individual was significantly reduced by</w:t>
        </w:r>
        <w:r w:rsidR="00122258">
          <w:rPr>
            <w:rFonts w:ascii="Times New Roman" w:eastAsia="Times New Roman" w:hAnsi="Times New Roman" w:cs="Times New Roman"/>
            <w:b/>
            <w:bCs/>
            <w:sz w:val="24"/>
            <w:szCs w:val="24"/>
          </w:rPr>
          <w:t xml:space="preserve"> native species presence? Relative to brome grown on its own? Or </w:t>
        </w:r>
      </w:ins>
      <w:ins w:id="542" w:author="zenrunner" w:date="2019-03-27T10:39:00Z">
        <w:r w:rsidR="00122258">
          <w:rPr>
            <w:rFonts w:ascii="Times New Roman" w:eastAsia="Times New Roman" w:hAnsi="Times New Roman" w:cs="Times New Roman"/>
            <w:b/>
            <w:bCs/>
            <w:sz w:val="24"/>
            <w:szCs w:val="24"/>
          </w:rPr>
          <w:t>by increasing densities of natives? (Table with stats, Figure). Drought did not significantly influence mean biomass per individual brome plant (</w:t>
        </w:r>
      </w:ins>
      <w:ins w:id="543" w:author="zenrunner" w:date="2019-03-27T10:40:00Z">
        <w:r w:rsidR="00122258">
          <w:rPr>
            <w:rFonts w:ascii="Times New Roman" w:eastAsia="Times New Roman" w:hAnsi="Times New Roman" w:cs="Times New Roman"/>
            <w:b/>
            <w:bCs/>
            <w:sz w:val="24"/>
            <w:szCs w:val="24"/>
          </w:rPr>
          <w:t xml:space="preserve">…). </w:t>
        </w:r>
      </w:ins>
      <w:del w:id="544" w:author="zenrunner" w:date="2019-03-27T10:39:00Z">
        <w:r w:rsidDel="00122258">
          <w:rPr>
            <w:rFonts w:ascii="Times New Roman" w:hAnsi="Times New Roman"/>
            <w:sz w:val="24"/>
            <w:szCs w:val="24"/>
          </w:rPr>
          <w:delText xml:space="preserve">Native species was the only variable that had a significant effect </w:delText>
        </w:r>
        <w:r w:rsidDel="00122258">
          <w:rPr>
            <w:rFonts w:ascii="Times New Roman" w:hAnsi="Times New Roman"/>
            <w:sz w:val="24"/>
            <w:szCs w:val="24"/>
          </w:rPr>
          <w:lastRenderedPageBreak/>
          <w:delText>on brome biomass/individual (P&lt;0.001);</w:delText>
        </w:r>
        <w:r w:rsidDel="00122258">
          <w:rPr>
            <w:rFonts w:ascii="Times New Roman" w:hAnsi="Times New Roman"/>
            <w:b/>
            <w:bCs/>
            <w:sz w:val="24"/>
            <w:szCs w:val="24"/>
          </w:rPr>
          <w:delText xml:space="preserve"> </w:delText>
        </w:r>
        <w:r w:rsidDel="00122258">
          <w:rPr>
            <w:rFonts w:ascii="Times New Roman" w:hAnsi="Times New Roman"/>
            <w:sz w:val="24"/>
            <w:szCs w:val="24"/>
          </w:rPr>
          <w:delText>the effects of</w:delText>
        </w:r>
      </w:del>
      <w:del w:id="545" w:author="zenrunner" w:date="2019-03-27T10:40:00Z">
        <w:r w:rsidDel="00122258">
          <w:rPr>
            <w:rFonts w:ascii="Times New Roman" w:hAnsi="Times New Roman"/>
            <w:sz w:val="24"/>
            <w:szCs w:val="24"/>
          </w:rPr>
          <w:delText xml:space="preserve"> water treatment were not significant [Table 2B]. Furthermore, the combined model of native species by water treatment was also not significant in determining brome biomass/individual (R^2=0.256) [Table 2B]. </w:delText>
        </w:r>
        <w:r w:rsidDel="003C164D">
          <w:rPr>
            <w:rFonts w:ascii="Times New Roman" w:hAnsi="Times New Roman"/>
            <w:sz w:val="24"/>
            <w:szCs w:val="24"/>
          </w:rPr>
          <w:delText xml:space="preserve">Brome biomass/individual was greatest with </w:delText>
        </w:r>
      </w:del>
      <w:r>
        <w:rPr>
          <w:rFonts w:ascii="Times New Roman" w:hAnsi="Times New Roman"/>
          <w:sz w:val="24"/>
          <w:szCs w:val="24"/>
        </w:rPr>
        <w:t>Salvia</w:t>
      </w:r>
      <w:ins w:id="546" w:author="zenrunner" w:date="2019-03-27T10:40:00Z">
        <w:r w:rsidR="003C164D">
          <w:rPr>
            <w:rFonts w:ascii="Times New Roman" w:hAnsi="Times New Roman"/>
            <w:sz w:val="24"/>
            <w:szCs w:val="24"/>
          </w:rPr>
          <w:t xml:space="preserve"> reduced brome biomass the least and phacelia the most (stats, fig). that’s it…</w:t>
        </w:r>
      </w:ins>
    </w:p>
    <w:p w14:paraId="77BBF430" w14:textId="77777777" w:rsidR="00A65994" w:rsidRDefault="00A65994">
      <w:pPr>
        <w:pStyle w:val="Body"/>
        <w:spacing w:line="480" w:lineRule="auto"/>
        <w:rPr>
          <w:ins w:id="547" w:author="zenrunner" w:date="2019-03-27T10:41:00Z"/>
          <w:rFonts w:ascii="Times New Roman" w:hAnsi="Times New Roman"/>
          <w:sz w:val="24"/>
          <w:szCs w:val="24"/>
        </w:rPr>
      </w:pPr>
    </w:p>
    <w:p w14:paraId="4DBCCB68" w14:textId="77777777" w:rsidR="00A65994" w:rsidRDefault="00A65994">
      <w:pPr>
        <w:pStyle w:val="Body"/>
        <w:spacing w:line="480" w:lineRule="auto"/>
        <w:rPr>
          <w:ins w:id="548" w:author="zenrunner" w:date="2019-03-27T10:42:00Z"/>
          <w:rFonts w:ascii="Times New Roman" w:hAnsi="Times New Roman"/>
          <w:sz w:val="24"/>
          <w:szCs w:val="24"/>
        </w:rPr>
      </w:pPr>
      <w:ins w:id="549" w:author="zenrunner" w:date="2019-03-27T10:41:00Z">
        <w:r>
          <w:rPr>
            <w:rFonts w:ascii="Times New Roman" w:hAnsi="Times New Roman"/>
            <w:sz w:val="24"/>
            <w:szCs w:val="24"/>
          </w:rPr>
          <w:t>Also – you could reduce number of subsections to</w:t>
        </w:r>
      </w:ins>
    </w:p>
    <w:p w14:paraId="0F4F2171" w14:textId="77777777" w:rsidR="00A65994" w:rsidRDefault="00A65994">
      <w:pPr>
        <w:pStyle w:val="Body"/>
        <w:spacing w:line="480" w:lineRule="auto"/>
        <w:rPr>
          <w:ins w:id="550" w:author="zenrunner" w:date="2019-03-27T10:42:00Z"/>
          <w:rFonts w:ascii="Times New Roman" w:hAnsi="Times New Roman"/>
          <w:sz w:val="24"/>
          <w:szCs w:val="24"/>
        </w:rPr>
      </w:pPr>
    </w:p>
    <w:p w14:paraId="69C2AEBC" w14:textId="29F970AD" w:rsidR="00A65994" w:rsidRPr="00A65994" w:rsidRDefault="00A65994">
      <w:pPr>
        <w:pStyle w:val="Body"/>
        <w:spacing w:line="480" w:lineRule="auto"/>
        <w:rPr>
          <w:ins w:id="551" w:author="zenrunner" w:date="2019-03-27T10:42:00Z"/>
          <w:rFonts w:ascii="Times New Roman" w:hAnsi="Times New Roman"/>
          <w:b/>
          <w:sz w:val="24"/>
          <w:szCs w:val="24"/>
          <w:rPrChange w:id="552" w:author="zenrunner" w:date="2019-03-27T10:43:00Z">
            <w:rPr>
              <w:ins w:id="553" w:author="zenrunner" w:date="2019-03-27T10:42:00Z"/>
              <w:rFonts w:ascii="Times New Roman" w:hAnsi="Times New Roman"/>
              <w:sz w:val="24"/>
              <w:szCs w:val="24"/>
            </w:rPr>
          </w:rPrChange>
        </w:rPr>
      </w:pPr>
      <w:ins w:id="554" w:author="zenrunner" w:date="2019-03-27T10:42:00Z">
        <w:r w:rsidRPr="00A65994">
          <w:rPr>
            <w:rFonts w:ascii="Times New Roman" w:hAnsi="Times New Roman"/>
            <w:b/>
            <w:sz w:val="24"/>
            <w:szCs w:val="24"/>
            <w:rPrChange w:id="555" w:author="zenrunner" w:date="2019-03-27T10:43:00Z">
              <w:rPr>
                <w:rFonts w:ascii="Times New Roman" w:hAnsi="Times New Roman"/>
                <w:sz w:val="24"/>
                <w:szCs w:val="24"/>
              </w:rPr>
            </w:rPrChange>
          </w:rPr>
          <w:t>Confirmation of water treatment effects on soil moisture</w:t>
        </w:r>
      </w:ins>
    </w:p>
    <w:p w14:paraId="6CB65576" w14:textId="5189D6FE" w:rsidR="00A65994" w:rsidRPr="00A65994" w:rsidRDefault="00A65994">
      <w:pPr>
        <w:pStyle w:val="Body"/>
        <w:spacing w:line="480" w:lineRule="auto"/>
        <w:rPr>
          <w:ins w:id="556" w:author="zenrunner" w:date="2019-03-27T10:42:00Z"/>
          <w:rFonts w:ascii="Times New Roman" w:hAnsi="Times New Roman"/>
          <w:b/>
          <w:sz w:val="24"/>
          <w:szCs w:val="24"/>
          <w:rPrChange w:id="557" w:author="zenrunner" w:date="2019-03-27T10:43:00Z">
            <w:rPr>
              <w:ins w:id="558" w:author="zenrunner" w:date="2019-03-27T10:42:00Z"/>
              <w:rFonts w:ascii="Times New Roman" w:hAnsi="Times New Roman"/>
              <w:sz w:val="24"/>
              <w:szCs w:val="24"/>
            </w:rPr>
          </w:rPrChange>
        </w:rPr>
      </w:pPr>
      <w:ins w:id="559" w:author="zenrunner" w:date="2019-03-27T10:42:00Z">
        <w:r w:rsidRPr="00A65994">
          <w:rPr>
            <w:rFonts w:ascii="Times New Roman" w:hAnsi="Times New Roman"/>
            <w:b/>
            <w:sz w:val="24"/>
            <w:szCs w:val="24"/>
            <w:rPrChange w:id="560" w:author="zenrunner" w:date="2019-03-27T10:43:00Z">
              <w:rPr>
                <w:rFonts w:ascii="Times New Roman" w:hAnsi="Times New Roman"/>
                <w:sz w:val="24"/>
                <w:szCs w:val="24"/>
              </w:rPr>
            </w:rPrChange>
          </w:rPr>
          <w:t>Native responses to drought and competition</w:t>
        </w:r>
      </w:ins>
    </w:p>
    <w:p w14:paraId="6452A4D1" w14:textId="7E100BDE" w:rsidR="00A65994" w:rsidRPr="00A65994" w:rsidRDefault="00A65994">
      <w:pPr>
        <w:pStyle w:val="Body"/>
        <w:spacing w:line="480" w:lineRule="auto"/>
        <w:rPr>
          <w:ins w:id="561" w:author="zenrunner" w:date="2019-03-27T10:43:00Z"/>
          <w:rFonts w:ascii="Times New Roman" w:hAnsi="Times New Roman"/>
          <w:b/>
          <w:sz w:val="24"/>
          <w:szCs w:val="24"/>
          <w:rPrChange w:id="562" w:author="zenrunner" w:date="2019-03-27T10:43:00Z">
            <w:rPr>
              <w:ins w:id="563" w:author="zenrunner" w:date="2019-03-27T10:43:00Z"/>
              <w:rFonts w:ascii="Times New Roman" w:hAnsi="Times New Roman"/>
              <w:sz w:val="24"/>
              <w:szCs w:val="24"/>
            </w:rPr>
          </w:rPrChange>
        </w:rPr>
      </w:pPr>
      <w:ins w:id="564" w:author="zenrunner" w:date="2019-03-27T10:43:00Z">
        <w:r w:rsidRPr="00A65994">
          <w:rPr>
            <w:rFonts w:ascii="Times New Roman" w:hAnsi="Times New Roman"/>
            <w:b/>
            <w:sz w:val="24"/>
            <w:szCs w:val="24"/>
            <w:rPrChange w:id="565" w:author="zenrunner" w:date="2019-03-27T10:43:00Z">
              <w:rPr>
                <w:rFonts w:ascii="Times New Roman" w:hAnsi="Times New Roman"/>
                <w:sz w:val="24"/>
                <w:szCs w:val="24"/>
              </w:rPr>
            </w:rPrChange>
          </w:rPr>
          <w:t>Brome responses to drought and competition</w:t>
        </w:r>
      </w:ins>
    </w:p>
    <w:p w14:paraId="3009ABC9" w14:textId="77777777" w:rsidR="00A65994" w:rsidRDefault="00A65994">
      <w:pPr>
        <w:pStyle w:val="Body"/>
        <w:spacing w:line="480" w:lineRule="auto"/>
        <w:rPr>
          <w:ins w:id="566" w:author="zenrunner" w:date="2019-03-27T10:43:00Z"/>
          <w:rFonts w:ascii="Times New Roman" w:hAnsi="Times New Roman"/>
          <w:sz w:val="24"/>
          <w:szCs w:val="24"/>
        </w:rPr>
      </w:pPr>
    </w:p>
    <w:p w14:paraId="48A43949" w14:textId="5293EA19" w:rsidR="00A65994" w:rsidRDefault="00A65994">
      <w:pPr>
        <w:pStyle w:val="Body"/>
        <w:spacing w:line="480" w:lineRule="auto"/>
        <w:rPr>
          <w:ins w:id="567" w:author="zenrunner" w:date="2019-03-27T10:41:00Z"/>
          <w:rFonts w:ascii="Times New Roman" w:hAnsi="Times New Roman"/>
          <w:sz w:val="24"/>
          <w:szCs w:val="24"/>
        </w:rPr>
      </w:pPr>
      <w:ins w:id="568" w:author="zenrunner" w:date="2019-03-27T10:43:00Z">
        <w:r>
          <w:rPr>
            <w:rFonts w:ascii="Times New Roman" w:hAnsi="Times New Roman"/>
            <w:sz w:val="24"/>
            <w:szCs w:val="24"/>
          </w:rPr>
          <w:t>WAY CLEARER that way – THEN work backwards and ensure hypothesis and predictions matches this struct</w:t>
        </w:r>
        <w:r w:rsidR="00E05E57">
          <w:rPr>
            <w:rFonts w:ascii="Times New Roman" w:hAnsi="Times New Roman"/>
            <w:sz w:val="24"/>
            <w:szCs w:val="24"/>
          </w:rPr>
          <w:t>u</w:t>
        </w:r>
        <w:r>
          <w:rPr>
            <w:rFonts w:ascii="Times New Roman" w:hAnsi="Times New Roman"/>
            <w:sz w:val="24"/>
            <w:szCs w:val="24"/>
          </w:rPr>
          <w:t>re in both methods, results, and your flow in the Discussion too.</w:t>
        </w:r>
        <w:r w:rsidR="00E05E57">
          <w:rPr>
            <w:rFonts w:ascii="Times New Roman" w:hAnsi="Times New Roman"/>
            <w:sz w:val="24"/>
            <w:szCs w:val="24"/>
          </w:rPr>
          <w:t xml:space="preserve"> Make is easy for the readers</w:t>
        </w:r>
      </w:ins>
    </w:p>
    <w:p w14:paraId="60B07A4F" w14:textId="5ED43DAE" w:rsidR="003C164D" w:rsidRDefault="001D1A67">
      <w:pPr>
        <w:pStyle w:val="Body"/>
        <w:spacing w:line="480" w:lineRule="auto"/>
        <w:rPr>
          <w:ins w:id="569" w:author="zenrunner" w:date="2019-03-27T10:40:00Z"/>
          <w:rFonts w:ascii="Times New Roman" w:hAnsi="Times New Roman"/>
          <w:sz w:val="24"/>
          <w:szCs w:val="24"/>
        </w:rPr>
      </w:pPr>
      <w:del w:id="570" w:author="zenrunner" w:date="2019-03-27T10:40:00Z">
        <w:r w:rsidDel="003C164D">
          <w:rPr>
            <w:rFonts w:ascii="Times New Roman" w:hAnsi="Times New Roman"/>
            <w:sz w:val="24"/>
            <w:szCs w:val="24"/>
          </w:rPr>
          <w:delText xml:space="preserve">, across all water treatments and lowest when grown with Phacelia, across all water treatments (P&lt;0.001) [Figure 5C]. However, within each native species treatment, brome biomass/individual did not differ significantly across the water treatments. </w:delText>
        </w:r>
      </w:del>
    </w:p>
    <w:p w14:paraId="584B54C3" w14:textId="77777777" w:rsidR="003C164D" w:rsidRDefault="003C164D">
      <w:pPr>
        <w:pStyle w:val="Body"/>
        <w:spacing w:line="480" w:lineRule="auto"/>
        <w:rPr>
          <w:ins w:id="571" w:author="zenrunner" w:date="2019-03-27T10:40:00Z"/>
          <w:rFonts w:ascii="Times New Roman" w:hAnsi="Times New Roman"/>
          <w:sz w:val="24"/>
          <w:szCs w:val="24"/>
        </w:rPr>
      </w:pPr>
    </w:p>
    <w:p w14:paraId="64237A93" w14:textId="6D510575" w:rsidR="00202574" w:rsidRDefault="001D1A67">
      <w:pPr>
        <w:pStyle w:val="Body"/>
        <w:spacing w:line="480" w:lineRule="auto"/>
        <w:rPr>
          <w:rFonts w:ascii="Times New Roman" w:eastAsia="Times New Roman" w:hAnsi="Times New Roman" w:cs="Times New Roman"/>
          <w:sz w:val="24"/>
          <w:szCs w:val="24"/>
        </w:rPr>
      </w:pPr>
      <w:del w:id="572" w:author="zenrunner" w:date="2019-03-27T10:40:00Z">
        <w:r w:rsidDel="003C164D">
          <w:rPr>
            <w:rFonts w:ascii="Times New Roman" w:hAnsi="Times New Roman"/>
            <w:sz w:val="24"/>
            <w:szCs w:val="24"/>
          </w:rPr>
          <w:delText xml:space="preserve">When grown with Salvia, increased water availability tended to increase brome biomass/individual, whereas when grown with Plantago and Phacelia, increasing water availability decreased brome biomass/individual [Figure 5C]. However, none of these trends were significant. </w:delText>
        </w:r>
      </w:del>
    </w:p>
    <w:p w14:paraId="402247B2" w14:textId="77777777" w:rsidR="00202574" w:rsidRDefault="001D1A67">
      <w:pPr>
        <w:pStyle w:val="Body"/>
        <w:spacing w:line="480" w:lineRule="auto"/>
        <w:rPr>
          <w:rFonts w:ascii="Times New Roman" w:eastAsia="Times New Roman" w:hAnsi="Times New Roman" w:cs="Times New Roman"/>
          <w:b/>
          <w:bCs/>
          <w:sz w:val="24"/>
          <w:szCs w:val="24"/>
        </w:rPr>
      </w:pPr>
      <w:commentRangeStart w:id="573"/>
      <w:r>
        <w:rPr>
          <w:rFonts w:ascii="Times New Roman" w:hAnsi="Times New Roman"/>
          <w:b/>
          <w:bCs/>
          <w:sz w:val="24"/>
          <w:szCs w:val="24"/>
        </w:rPr>
        <w:lastRenderedPageBreak/>
        <w:t>Discussion</w:t>
      </w:r>
      <w:commentRangeEnd w:id="573"/>
      <w:r w:rsidR="00995B71">
        <w:rPr>
          <w:rStyle w:val="CommentReference"/>
          <w:rFonts w:ascii="Times New Roman" w:hAnsi="Times New Roman" w:cs="Times New Roman"/>
          <w:color w:val="auto"/>
        </w:rPr>
        <w:commentReference w:id="573"/>
      </w:r>
    </w:p>
    <w:p w14:paraId="65938CB8" w14:textId="45800E45" w:rsidR="00D86FBD" w:rsidRDefault="001D1A67">
      <w:pPr>
        <w:pStyle w:val="Body"/>
        <w:spacing w:line="480" w:lineRule="auto"/>
        <w:rPr>
          <w:ins w:id="574" w:author="zenrunner" w:date="2019-03-27T10:58:00Z"/>
          <w:rFonts w:ascii="Times New Roman" w:hAnsi="Times New Roman"/>
          <w:sz w:val="24"/>
          <w:szCs w:val="24"/>
        </w:rPr>
      </w:pPr>
      <w:r>
        <w:rPr>
          <w:rFonts w:ascii="Times New Roman" w:eastAsia="Times New Roman" w:hAnsi="Times New Roman" w:cs="Times New Roman"/>
          <w:b/>
          <w:bCs/>
          <w:sz w:val="24"/>
          <w:szCs w:val="24"/>
        </w:rPr>
        <w:tab/>
      </w:r>
      <w:ins w:id="575" w:author="zenrunner" w:date="2019-03-27T10:53:00Z">
        <w:r w:rsidR="00A21ED0">
          <w:rPr>
            <w:rFonts w:ascii="Times New Roman" w:eastAsia="Times New Roman" w:hAnsi="Times New Roman" w:cs="Times New Roman"/>
            <w:b/>
            <w:bCs/>
            <w:sz w:val="24"/>
            <w:szCs w:val="24"/>
          </w:rPr>
          <w:t xml:space="preserve">TOPIC sentence first – remind reader the point of paper – Drought and invasive species are fundamental challenges to the functioning and biodiversity of drylands globally. In California, drought and </w:t>
        </w:r>
      </w:ins>
      <w:ins w:id="576" w:author="zenrunner" w:date="2019-03-27T10:54:00Z">
        <w:r w:rsidR="00A21ED0">
          <w:rPr>
            <w:rFonts w:ascii="Times New Roman" w:eastAsia="Times New Roman" w:hAnsi="Times New Roman" w:cs="Times New Roman"/>
            <w:b/>
            <w:bCs/>
            <w:sz w:val="24"/>
            <w:szCs w:val="24"/>
          </w:rPr>
          <w:t xml:space="preserve">invasion by brome are a challenge, and in the current study we tested the relative importance of both key drivers on representative native species.  The hypothesis that drought and competition influence key measures of success for native plants (or whatever hypothesis you cook up) was </w:t>
        </w:r>
      </w:ins>
      <w:ins w:id="577" w:author="bbbbling@gmail.com [7]" w:date="2019-03-27T15:20:00Z">
        <w:r w:rsidR="00995B71">
          <w:rPr>
            <w:rFonts w:ascii="Times New Roman" w:eastAsia="Times New Roman" w:hAnsi="Times New Roman" w:cs="Times New Roman"/>
            <w:b/>
            <w:bCs/>
            <w:sz w:val="24"/>
            <w:szCs w:val="24"/>
          </w:rPr>
          <w:t xml:space="preserve">generally </w:t>
        </w:r>
      </w:ins>
      <w:ins w:id="578" w:author="zenrunner" w:date="2019-03-27T10:54:00Z">
        <w:r w:rsidR="00A21ED0">
          <w:rPr>
            <w:rFonts w:ascii="Times New Roman" w:eastAsia="Times New Roman" w:hAnsi="Times New Roman" w:cs="Times New Roman"/>
            <w:b/>
            <w:bCs/>
            <w:sz w:val="24"/>
            <w:szCs w:val="24"/>
          </w:rPr>
          <w:t>supported</w:t>
        </w:r>
      </w:ins>
      <w:ins w:id="579" w:author="zenrunner" w:date="2019-03-27T10:55:00Z">
        <w:del w:id="580" w:author="bbbbling@gmail.com [7]" w:date="2019-03-27T15:21:00Z">
          <w:r w:rsidR="008F4535" w:rsidDel="00995B71">
            <w:rPr>
              <w:rFonts w:ascii="Times New Roman" w:eastAsia="Times New Roman" w:hAnsi="Times New Roman" w:cs="Times New Roman"/>
              <w:b/>
              <w:bCs/>
              <w:sz w:val="24"/>
              <w:szCs w:val="24"/>
            </w:rPr>
            <w:delText xml:space="preserve"> for all measures?</w:delText>
          </w:r>
        </w:del>
      </w:ins>
      <w:ins w:id="581" w:author="zenrunner" w:date="2019-03-27T10:54:00Z">
        <w:r w:rsidR="00A21ED0">
          <w:rPr>
            <w:rFonts w:ascii="Times New Roman" w:eastAsia="Times New Roman" w:hAnsi="Times New Roman" w:cs="Times New Roman"/>
            <w:b/>
            <w:bCs/>
            <w:sz w:val="24"/>
            <w:szCs w:val="24"/>
          </w:rPr>
          <w:t>.</w:t>
        </w:r>
      </w:ins>
      <w:ins w:id="582" w:author="bbbbling@gmail.com [7]" w:date="2019-03-27T15:21:00Z">
        <w:r w:rsidR="00995B71">
          <w:rPr>
            <w:rFonts w:ascii="Times New Roman" w:eastAsia="Times New Roman" w:hAnsi="Times New Roman" w:cs="Times New Roman"/>
            <w:b/>
            <w:bCs/>
            <w:sz w:val="24"/>
            <w:szCs w:val="24"/>
          </w:rPr>
          <w:t xml:space="preserve">  Specifically, the predictions </w:t>
        </w:r>
        <w:proofErr w:type="gramStart"/>
        <w:r w:rsidR="00995B71">
          <w:rPr>
            <w:rFonts w:ascii="Times New Roman" w:eastAsia="Times New Roman" w:hAnsi="Times New Roman" w:cs="Times New Roman"/>
            <w:b/>
            <w:bCs/>
            <w:sz w:val="24"/>
            <w:szCs w:val="24"/>
          </w:rPr>
          <w:t>that  X</w:t>
        </w:r>
        <w:proofErr w:type="gramEnd"/>
        <w:r w:rsidR="00995B71">
          <w:rPr>
            <w:rFonts w:ascii="Times New Roman" w:eastAsia="Times New Roman" w:hAnsi="Times New Roman" w:cs="Times New Roman"/>
            <w:b/>
            <w:bCs/>
            <w:sz w:val="24"/>
            <w:szCs w:val="24"/>
          </w:rPr>
          <w:t>)…; Y)…;</w:t>
        </w:r>
      </w:ins>
      <w:ins w:id="583" w:author="bbbbling@gmail.com [7]" w:date="2019-03-27T15:22:00Z">
        <w:r w:rsidR="00995B71">
          <w:rPr>
            <w:rFonts w:ascii="Times New Roman" w:eastAsia="Times New Roman" w:hAnsi="Times New Roman" w:cs="Times New Roman"/>
            <w:b/>
            <w:bCs/>
            <w:sz w:val="24"/>
            <w:szCs w:val="24"/>
          </w:rPr>
          <w:t xml:space="preserve"> and </w:t>
        </w:r>
      </w:ins>
      <w:ins w:id="584" w:author="bbbbling@gmail.com [7]" w:date="2019-03-27T15:21:00Z">
        <w:r w:rsidR="00995B71">
          <w:rPr>
            <w:rFonts w:ascii="Times New Roman" w:eastAsia="Times New Roman" w:hAnsi="Times New Roman" w:cs="Times New Roman"/>
            <w:b/>
            <w:bCs/>
            <w:sz w:val="24"/>
            <w:szCs w:val="24"/>
          </w:rPr>
          <w:t>Z</w:t>
        </w:r>
      </w:ins>
      <w:ins w:id="585" w:author="bbbbling@gmail.com [7]" w:date="2019-03-27T15:22:00Z">
        <w:r w:rsidR="00995B71">
          <w:rPr>
            <w:rFonts w:ascii="Times New Roman" w:eastAsia="Times New Roman" w:hAnsi="Times New Roman" w:cs="Times New Roman"/>
            <w:b/>
            <w:bCs/>
            <w:sz w:val="24"/>
            <w:szCs w:val="24"/>
          </w:rPr>
          <w:t>)…</w:t>
        </w:r>
      </w:ins>
      <w:ins w:id="586" w:author="bbbbling@gmail.com [7]" w:date="2019-03-27T15:21:00Z">
        <w:r w:rsidR="00995B71">
          <w:rPr>
            <w:rFonts w:ascii="Times New Roman" w:eastAsia="Times New Roman" w:hAnsi="Times New Roman" w:cs="Times New Roman"/>
            <w:b/>
            <w:bCs/>
            <w:sz w:val="24"/>
            <w:szCs w:val="24"/>
          </w:rPr>
          <w:t xml:space="preserve"> were supported</w:t>
        </w:r>
      </w:ins>
      <w:ins w:id="587" w:author="bbbbling@gmail.com [7]" w:date="2019-03-27T15:22:00Z">
        <w:r w:rsidR="00995B71">
          <w:rPr>
            <w:rFonts w:ascii="Times New Roman" w:eastAsia="Times New Roman" w:hAnsi="Times New Roman" w:cs="Times New Roman"/>
            <w:b/>
            <w:bCs/>
            <w:sz w:val="24"/>
            <w:szCs w:val="24"/>
          </w:rPr>
          <w:t>.  T</w:t>
        </w:r>
        <w:r w:rsidR="00995B71">
          <w:rPr>
            <w:rFonts w:ascii="Times New Roman" w:eastAsia="Times New Roman" w:hAnsi="Times New Roman" w:cs="Times New Roman"/>
            <w:b/>
            <w:bCs/>
            <w:sz w:val="24"/>
            <w:szCs w:val="24"/>
          </w:rPr>
          <w:t xml:space="preserve">he predictions </w:t>
        </w:r>
        <w:proofErr w:type="gramStart"/>
        <w:r w:rsidR="00995B71">
          <w:rPr>
            <w:rFonts w:ascii="Times New Roman" w:eastAsia="Times New Roman" w:hAnsi="Times New Roman" w:cs="Times New Roman"/>
            <w:b/>
            <w:bCs/>
            <w:sz w:val="24"/>
            <w:szCs w:val="24"/>
          </w:rPr>
          <w:t xml:space="preserve">that  </w:t>
        </w:r>
        <w:r w:rsidR="00995B71">
          <w:rPr>
            <w:rFonts w:ascii="Times New Roman" w:eastAsia="Times New Roman" w:hAnsi="Times New Roman" w:cs="Times New Roman"/>
            <w:b/>
            <w:bCs/>
            <w:sz w:val="24"/>
            <w:szCs w:val="24"/>
          </w:rPr>
          <w:t>A</w:t>
        </w:r>
        <w:proofErr w:type="gramEnd"/>
        <w:r w:rsidR="00995B71">
          <w:rPr>
            <w:rFonts w:ascii="Times New Roman" w:eastAsia="Times New Roman" w:hAnsi="Times New Roman" w:cs="Times New Roman"/>
            <w:b/>
            <w:bCs/>
            <w:sz w:val="24"/>
            <w:szCs w:val="24"/>
          </w:rPr>
          <w:t xml:space="preserve">)…; </w:t>
        </w:r>
        <w:r w:rsidR="00995B71">
          <w:rPr>
            <w:rFonts w:ascii="Times New Roman" w:eastAsia="Times New Roman" w:hAnsi="Times New Roman" w:cs="Times New Roman"/>
            <w:b/>
            <w:bCs/>
            <w:sz w:val="24"/>
            <w:szCs w:val="24"/>
          </w:rPr>
          <w:t>B</w:t>
        </w:r>
        <w:r w:rsidR="00995B71">
          <w:rPr>
            <w:rFonts w:ascii="Times New Roman" w:eastAsia="Times New Roman" w:hAnsi="Times New Roman" w:cs="Times New Roman"/>
            <w:b/>
            <w:bCs/>
            <w:sz w:val="24"/>
            <w:szCs w:val="24"/>
          </w:rPr>
          <w:t xml:space="preserve">)…; and </w:t>
        </w:r>
        <w:r w:rsidR="00995B71">
          <w:rPr>
            <w:rFonts w:ascii="Times New Roman" w:eastAsia="Times New Roman" w:hAnsi="Times New Roman" w:cs="Times New Roman"/>
            <w:b/>
            <w:bCs/>
            <w:sz w:val="24"/>
            <w:szCs w:val="24"/>
          </w:rPr>
          <w:t>C</w:t>
        </w:r>
        <w:r w:rsidR="00995B71">
          <w:rPr>
            <w:rFonts w:ascii="Times New Roman" w:eastAsia="Times New Roman" w:hAnsi="Times New Roman" w:cs="Times New Roman"/>
            <w:b/>
            <w:bCs/>
            <w:sz w:val="24"/>
            <w:szCs w:val="24"/>
          </w:rPr>
          <w:t xml:space="preserve">)… were </w:t>
        </w:r>
        <w:r w:rsidR="00995B71">
          <w:rPr>
            <w:rFonts w:ascii="Times New Roman" w:eastAsia="Times New Roman" w:hAnsi="Times New Roman" w:cs="Times New Roman"/>
            <w:b/>
            <w:bCs/>
            <w:sz w:val="24"/>
            <w:szCs w:val="24"/>
          </w:rPr>
          <w:t xml:space="preserve">not </w:t>
        </w:r>
        <w:r w:rsidR="00995B71">
          <w:rPr>
            <w:rFonts w:ascii="Times New Roman" w:eastAsia="Times New Roman" w:hAnsi="Times New Roman" w:cs="Times New Roman"/>
            <w:b/>
            <w:bCs/>
            <w:sz w:val="24"/>
            <w:szCs w:val="24"/>
          </w:rPr>
          <w:t>supported</w:t>
        </w:r>
        <w:r w:rsidR="00995B71">
          <w:rPr>
            <w:rFonts w:ascii="Times New Roman" w:eastAsia="Times New Roman" w:hAnsi="Times New Roman" w:cs="Times New Roman"/>
            <w:b/>
            <w:bCs/>
            <w:sz w:val="24"/>
            <w:szCs w:val="24"/>
          </w:rPr>
          <w:t>.  Taken together, these f</w:t>
        </w:r>
      </w:ins>
      <w:ins w:id="588" w:author="bbbbling@gmail.com [7]" w:date="2019-03-27T15:23:00Z">
        <w:r w:rsidR="00995B71">
          <w:rPr>
            <w:rFonts w:ascii="Times New Roman" w:eastAsia="Times New Roman" w:hAnsi="Times New Roman" w:cs="Times New Roman"/>
            <w:b/>
            <w:bCs/>
            <w:sz w:val="24"/>
            <w:szCs w:val="24"/>
          </w:rPr>
          <w:t>indings suggest that (give us the main take-home here -- wrap it up in a nice bow).</w:t>
        </w:r>
      </w:ins>
      <w:ins w:id="589" w:author="zenrunner" w:date="2019-03-27T10:54:00Z">
        <w:r w:rsidR="00A21ED0">
          <w:rPr>
            <w:rFonts w:ascii="Times New Roman" w:eastAsia="Times New Roman" w:hAnsi="Times New Roman" w:cs="Times New Roman"/>
            <w:b/>
            <w:bCs/>
            <w:sz w:val="24"/>
            <w:szCs w:val="24"/>
          </w:rPr>
          <w:t xml:space="preserve"> </w:t>
        </w:r>
      </w:ins>
      <w:ins w:id="590" w:author="zenrunner" w:date="2019-03-27T10:55:00Z">
        <w:r w:rsidR="008F4535">
          <w:rPr>
            <w:rFonts w:ascii="Times New Roman" w:eastAsia="Times New Roman" w:hAnsi="Times New Roman" w:cs="Times New Roman"/>
            <w:b/>
            <w:bCs/>
            <w:sz w:val="24"/>
            <w:szCs w:val="24"/>
          </w:rPr>
          <w:t xml:space="preserve"> Then </w:t>
        </w:r>
        <w:r w:rsidR="007B46D3">
          <w:rPr>
            <w:rFonts w:ascii="Times New Roman" w:eastAsia="Times New Roman" w:hAnsi="Times New Roman" w:cs="Times New Roman"/>
            <w:b/>
            <w:bCs/>
            <w:sz w:val="24"/>
            <w:szCs w:val="24"/>
          </w:rPr>
          <w:t>work through predi</w:t>
        </w:r>
        <w:r w:rsidR="008F4535">
          <w:rPr>
            <w:rFonts w:ascii="Times New Roman" w:eastAsia="Times New Roman" w:hAnsi="Times New Roman" w:cs="Times New Roman"/>
            <w:b/>
            <w:bCs/>
            <w:sz w:val="24"/>
            <w:szCs w:val="24"/>
          </w:rPr>
          <w:t xml:space="preserve">ctions </w:t>
        </w:r>
        <w:proofErr w:type="spellStart"/>
        <w:r w:rsidR="008F4535">
          <w:rPr>
            <w:rFonts w:ascii="Times New Roman" w:eastAsia="Times New Roman" w:hAnsi="Times New Roman" w:cs="Times New Roman"/>
            <w:b/>
            <w:bCs/>
            <w:sz w:val="24"/>
            <w:szCs w:val="24"/>
          </w:rPr>
          <w:t>etc</w:t>
        </w:r>
        <w:proofErr w:type="spellEnd"/>
        <w:r w:rsidR="00214015">
          <w:rPr>
            <w:rFonts w:ascii="Times New Roman" w:eastAsia="Times New Roman" w:hAnsi="Times New Roman" w:cs="Times New Roman"/>
            <w:b/>
            <w:bCs/>
            <w:sz w:val="24"/>
            <w:szCs w:val="24"/>
          </w:rPr>
          <w:t xml:space="preserve"> </w:t>
        </w:r>
        <w:r w:rsidR="00214015" w:rsidRPr="00214015">
          <w:rPr>
            <w:rFonts w:ascii="Times New Roman" w:eastAsia="Times New Roman" w:hAnsi="Times New Roman" w:cs="Times New Roman"/>
            <w:b/>
            <w:bCs/>
            <w:sz w:val="24"/>
            <w:szCs w:val="24"/>
            <w:highlight w:val="yellow"/>
            <w:rPrChange w:id="591" w:author="zenrunner" w:date="2019-03-27T10:55:00Z">
              <w:rPr>
                <w:rFonts w:ascii="Times New Roman" w:eastAsia="Times New Roman" w:hAnsi="Times New Roman" w:cs="Times New Roman"/>
                <w:b/>
                <w:bCs/>
                <w:sz w:val="24"/>
                <w:szCs w:val="24"/>
              </w:rPr>
            </w:rPrChange>
          </w:rPr>
          <w:t>T</w:t>
        </w:r>
      </w:ins>
      <w:del w:id="592" w:author="zenrunner" w:date="2019-03-27T10:55:00Z">
        <w:r w:rsidRPr="00214015" w:rsidDel="00214015">
          <w:rPr>
            <w:rFonts w:ascii="Times New Roman" w:hAnsi="Times New Roman"/>
            <w:sz w:val="24"/>
            <w:szCs w:val="24"/>
            <w:highlight w:val="yellow"/>
            <w:rPrChange w:id="593" w:author="zenrunner" w:date="2019-03-27T10:55:00Z">
              <w:rPr>
                <w:rFonts w:ascii="Times New Roman" w:hAnsi="Times New Roman"/>
                <w:sz w:val="24"/>
                <w:szCs w:val="24"/>
              </w:rPr>
            </w:rPrChange>
          </w:rPr>
          <w:delText>The present study successfully analyzed the effect of brome and water availability on the productivity and survivorship of three native California annuals. However, t</w:delText>
        </w:r>
      </w:del>
      <w:r w:rsidRPr="00214015">
        <w:rPr>
          <w:rFonts w:ascii="Times New Roman" w:hAnsi="Times New Roman"/>
          <w:sz w:val="24"/>
          <w:szCs w:val="24"/>
          <w:highlight w:val="yellow"/>
          <w:rPrChange w:id="594" w:author="zenrunner" w:date="2019-03-27T10:55:00Z">
            <w:rPr>
              <w:rFonts w:ascii="Times New Roman" w:hAnsi="Times New Roman"/>
              <w:sz w:val="24"/>
              <w:szCs w:val="24"/>
            </w:rPr>
          </w:rPrChange>
        </w:rPr>
        <w:t>he hypothesis was only partially supported as brome treatment and water availability did not ubiquitously explain variation in native mortality and productivity</w:t>
      </w:r>
      <w:ins w:id="595" w:author="zenrunner" w:date="2019-03-27T10:55:00Z">
        <w:r w:rsidR="00214015">
          <w:rPr>
            <w:rFonts w:ascii="Times New Roman" w:hAnsi="Times New Roman"/>
            <w:sz w:val="24"/>
            <w:szCs w:val="24"/>
          </w:rPr>
          <w:t xml:space="preserve"> confusing</w:t>
        </w:r>
      </w:ins>
      <w:ins w:id="596" w:author="zenrunner" w:date="2019-03-27T10:56:00Z">
        <w:r w:rsidR="00214015">
          <w:rPr>
            <w:rFonts w:ascii="Times New Roman" w:hAnsi="Times New Roman"/>
            <w:sz w:val="24"/>
            <w:szCs w:val="24"/>
          </w:rPr>
          <w:t xml:space="preserve"> – I would say YES the hypothesis was supported – keep it general as proposed and t</w:t>
        </w:r>
      </w:ins>
      <w:ins w:id="597" w:author="zenrunner" w:date="2019-03-27T10:57:00Z">
        <w:r w:rsidR="00155859">
          <w:rPr>
            <w:rFonts w:ascii="Times New Roman" w:hAnsi="Times New Roman"/>
            <w:sz w:val="24"/>
            <w:szCs w:val="24"/>
          </w:rPr>
          <w:t>hen j</w:t>
        </w:r>
        <w:r w:rsidR="00214015">
          <w:rPr>
            <w:rFonts w:ascii="Times New Roman" w:hAnsi="Times New Roman"/>
            <w:sz w:val="24"/>
            <w:szCs w:val="24"/>
          </w:rPr>
          <w:t>ust have prediction for species specific</w:t>
        </w:r>
        <w:r w:rsidR="00C96552">
          <w:rPr>
            <w:rFonts w:ascii="Times New Roman" w:hAnsi="Times New Roman"/>
            <w:sz w:val="24"/>
            <w:szCs w:val="24"/>
          </w:rPr>
          <w:t>i</w:t>
        </w:r>
        <w:r w:rsidR="00214015">
          <w:rPr>
            <w:rFonts w:ascii="Times New Roman" w:hAnsi="Times New Roman"/>
            <w:sz w:val="24"/>
            <w:szCs w:val="24"/>
          </w:rPr>
          <w:t>ty</w:t>
        </w:r>
      </w:ins>
      <w:r>
        <w:rPr>
          <w:rFonts w:ascii="Times New Roman" w:hAnsi="Times New Roman"/>
          <w:sz w:val="24"/>
          <w:szCs w:val="24"/>
        </w:rPr>
        <w:t xml:space="preserve">. </w:t>
      </w:r>
      <w:ins w:id="598" w:author="zenrunner" w:date="2019-03-27T10:56:00Z">
        <w:r w:rsidR="00214015">
          <w:rPr>
            <w:rFonts w:ascii="Times New Roman" w:hAnsi="Times New Roman"/>
            <w:sz w:val="24"/>
            <w:szCs w:val="24"/>
          </w:rPr>
          <w:t xml:space="preserve">The prediction that </w:t>
        </w:r>
      </w:ins>
      <w:del w:id="599" w:author="zenrunner" w:date="2019-03-27T10:56:00Z">
        <w:r w:rsidDel="00214015">
          <w:rPr>
            <w:rFonts w:ascii="Times New Roman" w:hAnsi="Times New Roman"/>
            <w:sz w:val="24"/>
            <w:szCs w:val="24"/>
          </w:rPr>
          <w:delText>The particular native</w:delText>
        </w:r>
      </w:del>
      <w:ins w:id="600" w:author="zenrunner" w:date="2019-03-27T10:56:00Z">
        <w:r w:rsidR="00214015">
          <w:rPr>
            <w:rFonts w:ascii="Times New Roman" w:hAnsi="Times New Roman"/>
            <w:sz w:val="24"/>
            <w:szCs w:val="24"/>
          </w:rPr>
          <w:t xml:space="preserve">species specific native responses to drought and competition were important </w:t>
        </w:r>
      </w:ins>
      <w:r>
        <w:rPr>
          <w:rFonts w:ascii="Times New Roman" w:hAnsi="Times New Roman"/>
          <w:sz w:val="24"/>
          <w:szCs w:val="24"/>
        </w:rPr>
        <w:t xml:space="preserve"> </w:t>
      </w:r>
      <w:proofErr w:type="spellStart"/>
      <w:ins w:id="601" w:author="zenrunner" w:date="2019-03-27T10:57:00Z">
        <w:r w:rsidR="009056DA">
          <w:rPr>
            <w:rFonts w:ascii="Times New Roman" w:hAnsi="Times New Roman"/>
            <w:sz w:val="24"/>
            <w:szCs w:val="24"/>
          </w:rPr>
          <w:t>etc</w:t>
        </w:r>
        <w:proofErr w:type="spellEnd"/>
        <w:r w:rsidR="009056DA">
          <w:rPr>
            <w:rFonts w:ascii="Times New Roman" w:hAnsi="Times New Roman"/>
            <w:sz w:val="24"/>
            <w:szCs w:val="24"/>
          </w:rPr>
          <w:t xml:space="preserve">  … </w:t>
        </w:r>
        <w:r w:rsidR="00D86FBD">
          <w:rPr>
            <w:rFonts w:ascii="Times New Roman" w:hAnsi="Times New Roman"/>
            <w:sz w:val="24"/>
            <w:szCs w:val="24"/>
          </w:rPr>
          <w:t xml:space="preserve">Reciprocally, </w:t>
        </w:r>
      </w:ins>
      <w:del w:id="602" w:author="zenrunner" w:date="2019-03-27T10:57:00Z">
        <w:r w:rsidDel="00D86FBD">
          <w:rPr>
            <w:rFonts w:ascii="Times New Roman" w:hAnsi="Times New Roman"/>
            <w:sz w:val="24"/>
            <w:szCs w:val="24"/>
          </w:rPr>
          <w:delText xml:space="preserve">species being analyzed had more significance in determining mortality and productivity; an unexpected finding. Furthermore, </w:delText>
        </w:r>
      </w:del>
      <w:r>
        <w:rPr>
          <w:rFonts w:ascii="Times New Roman" w:hAnsi="Times New Roman"/>
          <w:sz w:val="24"/>
          <w:szCs w:val="24"/>
        </w:rPr>
        <w:t xml:space="preserve">brome </w:t>
      </w:r>
      <w:ins w:id="603" w:author="zenrunner" w:date="2019-03-27T10:57:00Z">
        <w:r w:rsidR="00D86FBD">
          <w:rPr>
            <w:rFonts w:ascii="Times New Roman" w:hAnsi="Times New Roman"/>
            <w:sz w:val="24"/>
            <w:szCs w:val="24"/>
          </w:rPr>
          <w:t xml:space="preserve">responded to drought and competition from natives suggesting that although this species is a highly successful invader it can be controlled.  </w:t>
        </w:r>
      </w:ins>
      <w:proofErr w:type="spellStart"/>
      <w:ins w:id="604" w:author="zenrunner" w:date="2019-03-27T10:58:00Z">
        <w:r w:rsidR="00D86FBD">
          <w:rPr>
            <w:rFonts w:ascii="Times New Roman" w:hAnsi="Times New Roman"/>
            <w:sz w:val="24"/>
            <w:szCs w:val="24"/>
          </w:rPr>
          <w:t>Etc</w:t>
        </w:r>
        <w:proofErr w:type="spellEnd"/>
        <w:r w:rsidR="00D86FBD">
          <w:rPr>
            <w:rFonts w:ascii="Times New Roman" w:hAnsi="Times New Roman"/>
            <w:sz w:val="24"/>
            <w:szCs w:val="24"/>
          </w:rPr>
          <w:t xml:space="preserve">… see Discussions in papers – first paragraph of discussion restates topic, whether H is </w:t>
        </w:r>
        <w:proofErr w:type="spellStart"/>
        <w:r w:rsidR="00D86FBD">
          <w:rPr>
            <w:rFonts w:ascii="Times New Roman" w:hAnsi="Times New Roman"/>
            <w:sz w:val="24"/>
            <w:szCs w:val="24"/>
          </w:rPr>
          <w:t>supporte</w:t>
        </w:r>
        <w:proofErr w:type="spellEnd"/>
        <w:r w:rsidR="00D86FBD">
          <w:rPr>
            <w:rFonts w:ascii="Times New Roman" w:hAnsi="Times New Roman"/>
            <w:sz w:val="24"/>
            <w:szCs w:val="24"/>
          </w:rPr>
          <w:t>, works through each prediction, then ends with implications.</w:t>
        </w:r>
      </w:ins>
    </w:p>
    <w:p w14:paraId="200705BA" w14:textId="77777777" w:rsidR="00D86FBD" w:rsidRDefault="00D86FBD">
      <w:pPr>
        <w:pStyle w:val="Body"/>
        <w:spacing w:line="480" w:lineRule="auto"/>
        <w:rPr>
          <w:ins w:id="605" w:author="zenrunner" w:date="2019-03-27T10:59:00Z"/>
          <w:rFonts w:ascii="Times New Roman" w:hAnsi="Times New Roman"/>
          <w:sz w:val="24"/>
          <w:szCs w:val="24"/>
        </w:rPr>
      </w:pPr>
    </w:p>
    <w:p w14:paraId="7973F67A" w14:textId="77777777" w:rsidR="00C927DB" w:rsidRDefault="00D86FBD">
      <w:pPr>
        <w:pStyle w:val="Body"/>
        <w:spacing w:line="480" w:lineRule="auto"/>
        <w:rPr>
          <w:ins w:id="606" w:author="zenrunner" w:date="2019-03-27T10:59:00Z"/>
          <w:rFonts w:ascii="Times New Roman" w:hAnsi="Times New Roman"/>
          <w:sz w:val="24"/>
          <w:szCs w:val="24"/>
        </w:rPr>
      </w:pPr>
      <w:ins w:id="607" w:author="zenrunner" w:date="2019-03-27T10:59:00Z">
        <w:r>
          <w:rPr>
            <w:rFonts w:ascii="Times New Roman" w:hAnsi="Times New Roman"/>
            <w:sz w:val="24"/>
            <w:szCs w:val="24"/>
          </w:rPr>
          <w:lastRenderedPageBreak/>
          <w:t>Then I would have a have paragraph for each major chunk or idea</w:t>
        </w:r>
        <w:r w:rsidR="00C927DB">
          <w:rPr>
            <w:rFonts w:ascii="Times New Roman" w:hAnsi="Times New Roman"/>
            <w:sz w:val="24"/>
            <w:szCs w:val="24"/>
          </w:rPr>
          <w:t>.</w:t>
        </w:r>
      </w:ins>
    </w:p>
    <w:p w14:paraId="7E255FE3" w14:textId="70C3A698" w:rsidR="00202574" w:rsidRPr="00C927DB" w:rsidRDefault="001D1A67">
      <w:pPr>
        <w:pStyle w:val="Body"/>
        <w:spacing w:line="480" w:lineRule="auto"/>
        <w:rPr>
          <w:rFonts w:ascii="Times New Roman" w:hAnsi="Times New Roman"/>
          <w:sz w:val="24"/>
          <w:szCs w:val="24"/>
          <w:rPrChange w:id="608" w:author="zenrunner" w:date="2019-03-27T10:59:00Z">
            <w:rPr>
              <w:rFonts w:ascii="Times New Roman" w:eastAsia="Times New Roman" w:hAnsi="Times New Roman" w:cs="Times New Roman"/>
              <w:sz w:val="24"/>
              <w:szCs w:val="24"/>
            </w:rPr>
          </w:rPrChange>
        </w:rPr>
      </w:pPr>
      <w:del w:id="609" w:author="zenrunner" w:date="2019-03-27T10:58:00Z">
        <w:r w:rsidDel="00D86FBD">
          <w:rPr>
            <w:rFonts w:ascii="Times New Roman" w:hAnsi="Times New Roman"/>
            <w:sz w:val="24"/>
            <w:szCs w:val="24"/>
          </w:rPr>
          <w:delText xml:space="preserve">mortality and productivity was significantly related to the native species with which the brome was competing. Water availability, which was expected to play a defining role in brome success, only affected brome mortality and had no influence on brome productivity. </w:delText>
        </w:r>
        <w:r w:rsidDel="00D86FBD">
          <w:rPr>
            <w:rFonts w:ascii="Times New Roman" w:hAnsi="Times New Roman"/>
            <w:sz w:val="24"/>
            <w:szCs w:val="24"/>
          </w:rPr>
          <w:tab/>
        </w:r>
      </w:del>
    </w:p>
    <w:p w14:paraId="7ADC7AB4" w14:textId="5036C65C" w:rsidR="00202574" w:rsidRDefault="001D1A67">
      <w:pPr>
        <w:pStyle w:val="Body"/>
        <w:spacing w:line="480" w:lineRule="auto"/>
        <w:rPr>
          <w:ins w:id="610" w:author="zenrunner" w:date="2019-03-27T11:00:00Z"/>
          <w:rFonts w:ascii="Times New Roman" w:hAnsi="Times New Roman"/>
          <w:sz w:val="24"/>
          <w:szCs w:val="24"/>
        </w:rPr>
      </w:pPr>
      <w:r>
        <w:rPr>
          <w:rFonts w:ascii="Times New Roman" w:eastAsia="Times New Roman" w:hAnsi="Times New Roman" w:cs="Times New Roman"/>
          <w:sz w:val="24"/>
          <w:szCs w:val="24"/>
        </w:rPr>
        <w:tab/>
      </w:r>
      <w:ins w:id="611" w:author="zenrunner" w:date="2019-03-27T10:59:00Z">
        <w:r w:rsidR="00D800B6">
          <w:rPr>
            <w:rFonts w:ascii="Times New Roman" w:eastAsia="Times New Roman" w:hAnsi="Times New Roman" w:cs="Times New Roman"/>
            <w:sz w:val="24"/>
            <w:szCs w:val="24"/>
          </w:rPr>
          <w:t xml:space="preserve">TOPIC sentence – is this a paragraph about drought effects on natives?  </w:t>
        </w:r>
      </w:ins>
      <w:r>
        <w:rPr>
          <w:rFonts w:ascii="Times New Roman" w:eastAsia="Times New Roman" w:hAnsi="Times New Roman" w:cs="Times New Roman"/>
          <w:sz w:val="24"/>
          <w:szCs w:val="24"/>
        </w:rPr>
        <w:t>Native mortality was significantly affected by water availability and native species, while brome treatment had no effect on native mortality</w:t>
      </w:r>
      <w:r w:rsidRPr="00D800B6">
        <w:rPr>
          <w:rFonts w:ascii="Times New Roman" w:eastAsia="Times New Roman" w:hAnsi="Times New Roman" w:cs="Times New Roman"/>
          <w:sz w:val="24"/>
          <w:szCs w:val="24"/>
          <w:highlight w:val="yellow"/>
          <w:rPrChange w:id="612" w:author="zenrunner" w:date="2019-03-27T11:00:00Z">
            <w:rPr>
              <w:rFonts w:ascii="Times New Roman" w:eastAsia="Times New Roman" w:hAnsi="Times New Roman" w:cs="Times New Roman"/>
              <w:sz w:val="24"/>
              <w:szCs w:val="24"/>
            </w:rPr>
          </w:rPrChange>
        </w:rPr>
        <w:t xml:space="preserve">. </w:t>
      </w:r>
      <w:del w:id="613" w:author="zenrunner" w:date="2019-03-27T11:00:00Z">
        <w:r w:rsidRPr="00D800B6" w:rsidDel="00D800B6">
          <w:rPr>
            <w:rFonts w:ascii="Times New Roman" w:eastAsia="Times New Roman" w:hAnsi="Times New Roman" w:cs="Times New Roman"/>
            <w:sz w:val="24"/>
            <w:szCs w:val="24"/>
            <w:highlight w:val="yellow"/>
            <w:rPrChange w:id="614" w:author="zenrunner" w:date="2019-03-27T11:00:00Z">
              <w:rPr>
                <w:rFonts w:ascii="Times New Roman" w:eastAsia="Times New Roman" w:hAnsi="Times New Roman" w:cs="Times New Roman"/>
                <w:sz w:val="24"/>
                <w:szCs w:val="24"/>
              </w:rPr>
            </w:rPrChange>
          </w:rPr>
          <w:delText xml:space="preserve">The global model, which analyzed interactions between the three independent variables was not significant, displaying that water availability and brome treatment affected each native species similarly. </w:delText>
        </w:r>
      </w:del>
      <w:r w:rsidRPr="00D800B6">
        <w:rPr>
          <w:rFonts w:ascii="Times New Roman" w:eastAsia="Times New Roman" w:hAnsi="Times New Roman" w:cs="Times New Roman"/>
          <w:sz w:val="24"/>
          <w:szCs w:val="24"/>
          <w:highlight w:val="yellow"/>
          <w:rPrChange w:id="615" w:author="zenrunner" w:date="2019-03-27T11:00:00Z">
            <w:rPr>
              <w:rFonts w:ascii="Times New Roman" w:eastAsia="Times New Roman" w:hAnsi="Times New Roman" w:cs="Times New Roman"/>
              <w:sz w:val="24"/>
              <w:szCs w:val="24"/>
            </w:rPr>
          </w:rPrChange>
        </w:rPr>
        <w:t xml:space="preserve">Native </w:t>
      </w:r>
      <w:del w:id="616" w:author="zenrunner" w:date="2019-03-27T11:00:00Z">
        <w:r w:rsidRPr="00D800B6" w:rsidDel="00D800B6">
          <w:rPr>
            <w:rFonts w:ascii="Times New Roman" w:eastAsia="Times New Roman" w:hAnsi="Times New Roman" w:cs="Times New Roman"/>
            <w:sz w:val="24"/>
            <w:szCs w:val="24"/>
            <w:highlight w:val="yellow"/>
            <w:rPrChange w:id="617" w:author="zenrunner" w:date="2019-03-27T11:00:00Z">
              <w:rPr>
                <w:rFonts w:ascii="Times New Roman" w:eastAsia="Times New Roman" w:hAnsi="Times New Roman" w:cs="Times New Roman"/>
                <w:sz w:val="24"/>
                <w:szCs w:val="24"/>
              </w:rPr>
            </w:rPrChange>
          </w:rPr>
          <w:delText xml:space="preserve">species </w:delText>
        </w:r>
      </w:del>
      <w:ins w:id="618" w:author="zenrunner" w:date="2019-03-27T11:00:00Z">
        <w:r w:rsidR="00D800B6" w:rsidRPr="00D800B6">
          <w:rPr>
            <w:rFonts w:ascii="Times New Roman" w:eastAsia="Times New Roman" w:hAnsi="Times New Roman" w:cs="Times New Roman"/>
            <w:sz w:val="24"/>
            <w:szCs w:val="24"/>
            <w:highlight w:val="yellow"/>
            <w:rPrChange w:id="619" w:author="zenrunner" w:date="2019-03-27T11:00:00Z">
              <w:rPr>
                <w:rFonts w:ascii="Times New Roman" w:eastAsia="Times New Roman" w:hAnsi="Times New Roman" w:cs="Times New Roman"/>
                <w:sz w:val="24"/>
                <w:szCs w:val="24"/>
              </w:rPr>
            </w:rPrChange>
          </w:rPr>
          <w:t xml:space="preserve">species identity </w:t>
        </w:r>
      </w:ins>
      <w:r w:rsidRPr="00D800B6">
        <w:rPr>
          <w:rFonts w:ascii="Times New Roman" w:eastAsia="Times New Roman" w:hAnsi="Times New Roman" w:cs="Times New Roman"/>
          <w:sz w:val="24"/>
          <w:szCs w:val="24"/>
          <w:highlight w:val="yellow"/>
          <w:rPrChange w:id="620" w:author="zenrunner" w:date="2019-03-27T11:00:00Z">
            <w:rPr>
              <w:rFonts w:ascii="Times New Roman" w:eastAsia="Times New Roman" w:hAnsi="Times New Roman" w:cs="Times New Roman"/>
              <w:sz w:val="24"/>
              <w:szCs w:val="24"/>
            </w:rPr>
          </w:rPrChange>
        </w:rPr>
        <w:t xml:space="preserve">was the greatest independent factor in determining mortality as it possessed the greatest effect size out of all the independent variables. Furthermore, native species was the </w:t>
      </w:r>
      <w:proofErr w:type="spellStart"/>
      <w:r w:rsidRPr="00D800B6">
        <w:rPr>
          <w:rFonts w:ascii="Times New Roman" w:eastAsia="Times New Roman" w:hAnsi="Times New Roman" w:cs="Times New Roman"/>
          <w:sz w:val="24"/>
          <w:szCs w:val="24"/>
          <w:highlight w:val="yellow"/>
          <w:rPrChange w:id="621" w:author="zenrunner" w:date="2019-03-27T11:00:00Z">
            <w:rPr>
              <w:rFonts w:ascii="Times New Roman" w:eastAsia="Times New Roman" w:hAnsi="Times New Roman" w:cs="Times New Roman"/>
              <w:sz w:val="24"/>
              <w:szCs w:val="24"/>
            </w:rPr>
          </w:rPrChange>
        </w:rPr>
        <w:t>the</w:t>
      </w:r>
      <w:proofErr w:type="spellEnd"/>
      <w:r w:rsidRPr="00D800B6">
        <w:rPr>
          <w:rFonts w:ascii="Times New Roman" w:eastAsia="Times New Roman" w:hAnsi="Times New Roman" w:cs="Times New Roman"/>
          <w:sz w:val="24"/>
          <w:szCs w:val="24"/>
          <w:highlight w:val="yellow"/>
          <w:rPrChange w:id="622" w:author="zenrunner" w:date="2019-03-27T11:00:00Z">
            <w:rPr>
              <w:rFonts w:ascii="Times New Roman" w:eastAsia="Times New Roman" w:hAnsi="Times New Roman" w:cs="Times New Roman"/>
              <w:sz w:val="24"/>
              <w:szCs w:val="24"/>
            </w:rPr>
          </w:rPrChange>
        </w:rPr>
        <w:t xml:space="preserve"> only significant variable in determining native germination. </w:t>
      </w:r>
      <w:proofErr w:type="spellStart"/>
      <w:r w:rsidRPr="00D800B6">
        <w:rPr>
          <w:rFonts w:ascii="Times New Roman" w:eastAsia="Times New Roman" w:hAnsi="Times New Roman" w:cs="Times New Roman"/>
          <w:sz w:val="24"/>
          <w:szCs w:val="24"/>
          <w:highlight w:val="yellow"/>
          <w:rPrChange w:id="623" w:author="zenrunner" w:date="2019-03-27T11:00:00Z">
            <w:rPr>
              <w:rFonts w:ascii="Times New Roman" w:eastAsia="Times New Roman" w:hAnsi="Times New Roman" w:cs="Times New Roman"/>
              <w:sz w:val="24"/>
              <w:szCs w:val="24"/>
            </w:rPr>
          </w:rPrChange>
        </w:rPr>
        <w:t>Plantago</w:t>
      </w:r>
      <w:proofErr w:type="spellEnd"/>
      <w:r w:rsidRPr="00D800B6">
        <w:rPr>
          <w:rFonts w:ascii="Times New Roman" w:eastAsia="Times New Roman" w:hAnsi="Times New Roman" w:cs="Times New Roman"/>
          <w:sz w:val="24"/>
          <w:szCs w:val="24"/>
          <w:highlight w:val="yellow"/>
          <w:rPrChange w:id="624" w:author="zenrunner" w:date="2019-03-27T11:00:00Z">
            <w:rPr>
              <w:rFonts w:ascii="Times New Roman" w:eastAsia="Times New Roman" w:hAnsi="Times New Roman" w:cs="Times New Roman"/>
              <w:sz w:val="24"/>
              <w:szCs w:val="24"/>
            </w:rPr>
          </w:rPrChange>
        </w:rPr>
        <w:t>, possessed the greatest germination and lowest mortality across all treatments, going against the predictions of the present study. Environmental cues and conditions for germination are vital in order to understand the survivorship of a plant population as the germination stage is the most vulnerable stage in the life of an annual plant (</w:t>
      </w:r>
      <w:r w:rsidRPr="00D800B6">
        <w:rPr>
          <w:rFonts w:ascii="Times New Roman" w:hAnsi="Times New Roman"/>
          <w:sz w:val="24"/>
          <w:szCs w:val="24"/>
          <w:highlight w:val="yellow"/>
          <w:lang w:val="de-DE"/>
          <w:rPrChange w:id="625" w:author="zenrunner" w:date="2019-03-27T11:00:00Z">
            <w:rPr>
              <w:rFonts w:ascii="Times New Roman" w:hAnsi="Times New Roman"/>
              <w:sz w:val="24"/>
              <w:szCs w:val="24"/>
              <w:lang w:val="de-DE"/>
            </w:rPr>
          </w:rPrChange>
        </w:rPr>
        <w:t>Clauss</w:t>
      </w:r>
      <w:r w:rsidRPr="00D800B6">
        <w:rPr>
          <w:rFonts w:ascii="Times New Roman" w:hAnsi="Times New Roman"/>
          <w:sz w:val="24"/>
          <w:szCs w:val="24"/>
          <w:highlight w:val="yellow"/>
          <w:rPrChange w:id="626" w:author="zenrunner" w:date="2019-03-27T11:00:00Z">
            <w:rPr>
              <w:rFonts w:ascii="Times New Roman" w:hAnsi="Times New Roman"/>
              <w:sz w:val="24"/>
              <w:szCs w:val="24"/>
            </w:rPr>
          </w:rPrChange>
        </w:rPr>
        <w:t xml:space="preserve"> and Venable, 2000). </w:t>
      </w:r>
      <w:proofErr w:type="spellStart"/>
      <w:r w:rsidRPr="00D800B6">
        <w:rPr>
          <w:rFonts w:ascii="Times New Roman" w:hAnsi="Times New Roman"/>
          <w:sz w:val="24"/>
          <w:szCs w:val="24"/>
          <w:highlight w:val="yellow"/>
          <w:rPrChange w:id="627" w:author="zenrunner" w:date="2019-03-27T11:00:00Z">
            <w:rPr>
              <w:rFonts w:ascii="Times New Roman" w:hAnsi="Times New Roman"/>
              <w:sz w:val="24"/>
              <w:szCs w:val="24"/>
            </w:rPr>
          </w:rPrChange>
        </w:rPr>
        <w:t>Plantago</w:t>
      </w:r>
      <w:proofErr w:type="spellEnd"/>
      <w:r w:rsidRPr="00D800B6">
        <w:rPr>
          <w:rFonts w:ascii="Times New Roman" w:hAnsi="Times New Roman"/>
          <w:sz w:val="24"/>
          <w:szCs w:val="24"/>
          <w:highlight w:val="yellow"/>
          <w:rPrChange w:id="628" w:author="zenrunner" w:date="2019-03-27T11:00:00Z">
            <w:rPr>
              <w:rFonts w:ascii="Times New Roman" w:hAnsi="Times New Roman"/>
              <w:sz w:val="24"/>
              <w:szCs w:val="24"/>
            </w:rPr>
          </w:rPrChange>
        </w:rPr>
        <w:t xml:space="preserve"> germination, like most desert annuals, is induced by precipitation. </w:t>
      </w:r>
      <w:proofErr w:type="spellStart"/>
      <w:r w:rsidRPr="00D800B6">
        <w:rPr>
          <w:rFonts w:ascii="Times New Roman" w:hAnsi="Times New Roman"/>
          <w:sz w:val="24"/>
          <w:szCs w:val="24"/>
          <w:highlight w:val="yellow"/>
          <w:rPrChange w:id="629" w:author="zenrunner" w:date="2019-03-27T11:00:00Z">
            <w:rPr>
              <w:rFonts w:ascii="Times New Roman" w:hAnsi="Times New Roman"/>
              <w:sz w:val="24"/>
              <w:szCs w:val="24"/>
            </w:rPr>
          </w:rPrChange>
        </w:rPr>
        <w:t>Plantago</w:t>
      </w:r>
      <w:proofErr w:type="spellEnd"/>
      <w:r w:rsidRPr="00D800B6">
        <w:rPr>
          <w:rFonts w:ascii="Times New Roman" w:hAnsi="Times New Roman"/>
          <w:sz w:val="24"/>
          <w:szCs w:val="24"/>
          <w:highlight w:val="yellow"/>
          <w:rPrChange w:id="630" w:author="zenrunner" w:date="2019-03-27T11:00:00Z">
            <w:rPr>
              <w:rFonts w:ascii="Times New Roman" w:hAnsi="Times New Roman"/>
              <w:sz w:val="24"/>
              <w:szCs w:val="24"/>
            </w:rPr>
          </w:rPrChange>
        </w:rPr>
        <w:t xml:space="preserve"> however, has a unique ability to exhibit phenotypic plasticity at the germination stage, solely in response to water availability (</w:t>
      </w:r>
      <w:r w:rsidRPr="00D800B6">
        <w:rPr>
          <w:rFonts w:ascii="Times New Roman" w:hAnsi="Times New Roman"/>
          <w:sz w:val="24"/>
          <w:szCs w:val="24"/>
          <w:highlight w:val="yellow"/>
          <w:lang w:val="de-DE"/>
          <w:rPrChange w:id="631" w:author="zenrunner" w:date="2019-03-27T11:00:00Z">
            <w:rPr>
              <w:rFonts w:ascii="Times New Roman" w:hAnsi="Times New Roman"/>
              <w:sz w:val="24"/>
              <w:szCs w:val="24"/>
              <w:lang w:val="de-DE"/>
            </w:rPr>
          </w:rPrChange>
        </w:rPr>
        <w:t>Clauss</w:t>
      </w:r>
      <w:r w:rsidRPr="00D800B6">
        <w:rPr>
          <w:rFonts w:ascii="Times New Roman" w:hAnsi="Times New Roman"/>
          <w:sz w:val="24"/>
          <w:szCs w:val="24"/>
          <w:highlight w:val="yellow"/>
          <w:rPrChange w:id="632" w:author="zenrunner" w:date="2019-03-27T11:00:00Z">
            <w:rPr>
              <w:rFonts w:ascii="Times New Roman" w:hAnsi="Times New Roman"/>
              <w:sz w:val="24"/>
              <w:szCs w:val="24"/>
            </w:rPr>
          </w:rPrChange>
        </w:rPr>
        <w:t xml:space="preserve"> and Venable, 2000). </w:t>
      </w:r>
      <w:proofErr w:type="spellStart"/>
      <w:r w:rsidRPr="00D800B6">
        <w:rPr>
          <w:rFonts w:ascii="Times New Roman" w:hAnsi="Times New Roman"/>
          <w:sz w:val="24"/>
          <w:szCs w:val="24"/>
          <w:highlight w:val="yellow"/>
          <w:rPrChange w:id="633" w:author="zenrunner" w:date="2019-03-27T11:00:00Z">
            <w:rPr>
              <w:rFonts w:ascii="Times New Roman" w:hAnsi="Times New Roman"/>
              <w:sz w:val="24"/>
              <w:szCs w:val="24"/>
            </w:rPr>
          </w:rPrChange>
        </w:rPr>
        <w:t>Clauss</w:t>
      </w:r>
      <w:proofErr w:type="spellEnd"/>
      <w:r w:rsidRPr="00D800B6">
        <w:rPr>
          <w:rFonts w:ascii="Times New Roman" w:hAnsi="Times New Roman"/>
          <w:sz w:val="24"/>
          <w:szCs w:val="24"/>
          <w:highlight w:val="yellow"/>
          <w:rPrChange w:id="634" w:author="zenrunner" w:date="2019-03-27T11:00:00Z">
            <w:rPr>
              <w:rFonts w:ascii="Times New Roman" w:hAnsi="Times New Roman"/>
              <w:sz w:val="24"/>
              <w:szCs w:val="24"/>
            </w:rPr>
          </w:rPrChange>
        </w:rPr>
        <w:t xml:space="preserve"> and Venable (2000) observed </w:t>
      </w:r>
      <w:proofErr w:type="spellStart"/>
      <w:r w:rsidRPr="00D800B6">
        <w:rPr>
          <w:rFonts w:ascii="Times New Roman" w:hAnsi="Times New Roman"/>
          <w:sz w:val="24"/>
          <w:szCs w:val="24"/>
          <w:highlight w:val="yellow"/>
          <w:rPrChange w:id="635" w:author="zenrunner" w:date="2019-03-27T11:00:00Z">
            <w:rPr>
              <w:rFonts w:ascii="Times New Roman" w:hAnsi="Times New Roman"/>
              <w:sz w:val="24"/>
              <w:szCs w:val="24"/>
            </w:rPr>
          </w:rPrChange>
        </w:rPr>
        <w:t>Plantago</w:t>
      </w:r>
      <w:proofErr w:type="spellEnd"/>
      <w:r w:rsidRPr="00D800B6">
        <w:rPr>
          <w:rFonts w:ascii="Times New Roman" w:hAnsi="Times New Roman"/>
          <w:sz w:val="24"/>
          <w:szCs w:val="24"/>
          <w:highlight w:val="yellow"/>
          <w:rPrChange w:id="636" w:author="zenrunner" w:date="2019-03-27T11:00:00Z">
            <w:rPr>
              <w:rFonts w:ascii="Times New Roman" w:hAnsi="Times New Roman"/>
              <w:sz w:val="24"/>
              <w:szCs w:val="24"/>
            </w:rPr>
          </w:rPrChange>
        </w:rPr>
        <w:t xml:space="preserve"> germination in 12 different populations with each population possessing a unique precipitation regime. Increasing water availability increased germination rates however, the </w:t>
      </w:r>
      <w:proofErr w:type="spellStart"/>
      <w:r w:rsidRPr="00D800B6">
        <w:rPr>
          <w:rFonts w:ascii="Times New Roman" w:hAnsi="Times New Roman"/>
          <w:sz w:val="24"/>
          <w:szCs w:val="24"/>
          <w:highlight w:val="yellow"/>
          <w:rPrChange w:id="637" w:author="zenrunner" w:date="2019-03-27T11:00:00Z">
            <w:rPr>
              <w:rFonts w:ascii="Times New Roman" w:hAnsi="Times New Roman"/>
              <w:sz w:val="24"/>
              <w:szCs w:val="24"/>
            </w:rPr>
          </w:rPrChange>
        </w:rPr>
        <w:t>Plantago</w:t>
      </w:r>
      <w:proofErr w:type="spellEnd"/>
      <w:r w:rsidRPr="00D800B6">
        <w:rPr>
          <w:rFonts w:ascii="Times New Roman" w:hAnsi="Times New Roman"/>
          <w:sz w:val="24"/>
          <w:szCs w:val="24"/>
          <w:highlight w:val="yellow"/>
          <w:rPrChange w:id="638" w:author="zenrunner" w:date="2019-03-27T11:00:00Z">
            <w:rPr>
              <w:rFonts w:ascii="Times New Roman" w:hAnsi="Times New Roman"/>
              <w:sz w:val="24"/>
              <w:szCs w:val="24"/>
            </w:rPr>
          </w:rPrChange>
        </w:rPr>
        <w:t xml:space="preserve"> appeared to perform rapid microevolutionary changes in response to water availability in order to maximize germination under resource limiting conditions (</w:t>
      </w:r>
      <w:r w:rsidRPr="00D800B6">
        <w:rPr>
          <w:rFonts w:ascii="Times New Roman" w:hAnsi="Times New Roman"/>
          <w:sz w:val="24"/>
          <w:szCs w:val="24"/>
          <w:highlight w:val="yellow"/>
          <w:lang w:val="de-DE"/>
          <w:rPrChange w:id="639" w:author="zenrunner" w:date="2019-03-27T11:00:00Z">
            <w:rPr>
              <w:rFonts w:ascii="Times New Roman" w:hAnsi="Times New Roman"/>
              <w:sz w:val="24"/>
              <w:szCs w:val="24"/>
              <w:lang w:val="de-DE"/>
            </w:rPr>
          </w:rPrChange>
        </w:rPr>
        <w:t>Clauss</w:t>
      </w:r>
      <w:r w:rsidRPr="00D800B6">
        <w:rPr>
          <w:rFonts w:ascii="Times New Roman" w:hAnsi="Times New Roman"/>
          <w:sz w:val="24"/>
          <w:szCs w:val="24"/>
          <w:highlight w:val="yellow"/>
          <w:rPrChange w:id="640" w:author="zenrunner" w:date="2019-03-27T11:00:00Z">
            <w:rPr>
              <w:rFonts w:ascii="Times New Roman" w:hAnsi="Times New Roman"/>
              <w:sz w:val="24"/>
              <w:szCs w:val="24"/>
            </w:rPr>
          </w:rPrChange>
        </w:rPr>
        <w:t xml:space="preserve"> and Venable, 2000). </w:t>
      </w:r>
      <w:proofErr w:type="spellStart"/>
      <w:r w:rsidRPr="00D800B6">
        <w:rPr>
          <w:rFonts w:ascii="Times New Roman" w:hAnsi="Times New Roman"/>
          <w:sz w:val="24"/>
          <w:szCs w:val="24"/>
          <w:highlight w:val="yellow"/>
          <w:rPrChange w:id="641" w:author="zenrunner" w:date="2019-03-27T11:00:00Z">
            <w:rPr>
              <w:rFonts w:ascii="Times New Roman" w:hAnsi="Times New Roman"/>
              <w:sz w:val="24"/>
              <w:szCs w:val="24"/>
            </w:rPr>
          </w:rPrChange>
        </w:rPr>
        <w:t>Plantago</w:t>
      </w:r>
      <w:proofErr w:type="spellEnd"/>
      <w:r w:rsidRPr="00D800B6">
        <w:rPr>
          <w:rFonts w:ascii="Times New Roman" w:hAnsi="Times New Roman"/>
          <w:sz w:val="24"/>
          <w:szCs w:val="24"/>
          <w:highlight w:val="yellow"/>
          <w:rPrChange w:id="642" w:author="zenrunner" w:date="2019-03-27T11:00:00Z">
            <w:rPr>
              <w:rFonts w:ascii="Times New Roman" w:hAnsi="Times New Roman"/>
              <w:sz w:val="24"/>
              <w:szCs w:val="24"/>
            </w:rPr>
          </w:rPrChange>
        </w:rPr>
        <w:t xml:space="preserve"> has also been observed to possess a wide range </w:t>
      </w:r>
      <w:r w:rsidRPr="00D800B6">
        <w:rPr>
          <w:rFonts w:ascii="Times New Roman" w:hAnsi="Times New Roman"/>
          <w:sz w:val="24"/>
          <w:szCs w:val="24"/>
          <w:highlight w:val="yellow"/>
          <w:rPrChange w:id="643" w:author="zenrunner" w:date="2019-03-27T11:00:00Z">
            <w:rPr>
              <w:rFonts w:ascii="Times New Roman" w:hAnsi="Times New Roman"/>
              <w:sz w:val="24"/>
              <w:szCs w:val="24"/>
            </w:rPr>
          </w:rPrChange>
        </w:rPr>
        <w:lastRenderedPageBreak/>
        <w:t xml:space="preserve">of germination dates; it is capable of germinating later in the growing season given specific environmental conditions; abundance of rainfall occurring in tandem with </w:t>
      </w:r>
      <w:proofErr w:type="gramStart"/>
      <w:r w:rsidRPr="00D800B6">
        <w:rPr>
          <w:rFonts w:ascii="Times New Roman" w:hAnsi="Times New Roman"/>
          <w:sz w:val="24"/>
          <w:szCs w:val="24"/>
          <w:highlight w:val="yellow"/>
          <w:rPrChange w:id="644" w:author="zenrunner" w:date="2019-03-27T11:00:00Z">
            <w:rPr>
              <w:rFonts w:ascii="Times New Roman" w:hAnsi="Times New Roman"/>
              <w:sz w:val="24"/>
              <w:szCs w:val="24"/>
            </w:rPr>
          </w:rPrChange>
        </w:rPr>
        <w:t>an</w:t>
      </w:r>
      <w:proofErr w:type="gramEnd"/>
      <w:r w:rsidRPr="00D800B6">
        <w:rPr>
          <w:rFonts w:ascii="Times New Roman" w:hAnsi="Times New Roman"/>
          <w:sz w:val="24"/>
          <w:szCs w:val="24"/>
          <w:highlight w:val="yellow"/>
          <w:rPrChange w:id="645" w:author="zenrunner" w:date="2019-03-27T11:00:00Z">
            <w:rPr>
              <w:rFonts w:ascii="Times New Roman" w:hAnsi="Times New Roman"/>
              <w:sz w:val="24"/>
              <w:szCs w:val="24"/>
            </w:rPr>
          </w:rPrChange>
        </w:rPr>
        <w:t xml:space="preserve"> cool temperatures (</w:t>
      </w:r>
      <w:r w:rsidRPr="00D800B6">
        <w:rPr>
          <w:rFonts w:ascii="Times New Roman" w:hAnsi="Times New Roman"/>
          <w:sz w:val="24"/>
          <w:szCs w:val="24"/>
          <w:highlight w:val="yellow"/>
          <w:lang w:val="de-DE"/>
          <w:rPrChange w:id="646" w:author="zenrunner" w:date="2019-03-27T11:00:00Z">
            <w:rPr>
              <w:rFonts w:ascii="Times New Roman" w:hAnsi="Times New Roman"/>
              <w:sz w:val="24"/>
              <w:szCs w:val="24"/>
              <w:lang w:val="de-DE"/>
            </w:rPr>
          </w:rPrChange>
        </w:rPr>
        <w:t>Clauss</w:t>
      </w:r>
      <w:r w:rsidRPr="00D800B6">
        <w:rPr>
          <w:rFonts w:ascii="Times New Roman" w:hAnsi="Times New Roman"/>
          <w:sz w:val="24"/>
          <w:szCs w:val="24"/>
          <w:highlight w:val="yellow"/>
          <w:rPrChange w:id="647" w:author="zenrunner" w:date="2019-03-27T11:00:00Z">
            <w:rPr>
              <w:rFonts w:ascii="Times New Roman" w:hAnsi="Times New Roman"/>
              <w:sz w:val="24"/>
              <w:szCs w:val="24"/>
            </w:rPr>
          </w:rPrChange>
        </w:rPr>
        <w:t xml:space="preserve"> and Venable, 2000; Barron-</w:t>
      </w:r>
      <w:proofErr w:type="spellStart"/>
      <w:r w:rsidRPr="00D800B6">
        <w:rPr>
          <w:rFonts w:ascii="Times New Roman" w:hAnsi="Times New Roman"/>
          <w:sz w:val="24"/>
          <w:szCs w:val="24"/>
          <w:highlight w:val="yellow"/>
          <w:rPrChange w:id="648" w:author="zenrunner" w:date="2019-03-27T11:00:00Z">
            <w:rPr>
              <w:rFonts w:ascii="Times New Roman" w:hAnsi="Times New Roman"/>
              <w:sz w:val="24"/>
              <w:szCs w:val="24"/>
            </w:rPr>
          </w:rPrChange>
        </w:rPr>
        <w:t>Gafford</w:t>
      </w:r>
      <w:proofErr w:type="spellEnd"/>
      <w:r w:rsidRPr="00D800B6">
        <w:rPr>
          <w:rFonts w:ascii="Times New Roman" w:hAnsi="Times New Roman"/>
          <w:sz w:val="24"/>
          <w:szCs w:val="24"/>
          <w:highlight w:val="yellow"/>
          <w:rPrChange w:id="649" w:author="zenrunner" w:date="2019-03-27T11:00:00Z">
            <w:rPr>
              <w:rFonts w:ascii="Times New Roman" w:hAnsi="Times New Roman"/>
              <w:sz w:val="24"/>
              <w:szCs w:val="24"/>
            </w:rPr>
          </w:rPrChange>
        </w:rPr>
        <w:t xml:space="preserve"> et al., 2013). This ability to perform late-season germination may have induced </w:t>
      </w:r>
      <w:proofErr w:type="spellStart"/>
      <w:r w:rsidRPr="00D800B6">
        <w:rPr>
          <w:rFonts w:ascii="Times New Roman" w:hAnsi="Times New Roman"/>
          <w:sz w:val="24"/>
          <w:szCs w:val="24"/>
          <w:highlight w:val="yellow"/>
          <w:rPrChange w:id="650" w:author="zenrunner" w:date="2019-03-27T11:00:00Z">
            <w:rPr>
              <w:rFonts w:ascii="Times New Roman" w:hAnsi="Times New Roman"/>
              <w:sz w:val="24"/>
              <w:szCs w:val="24"/>
            </w:rPr>
          </w:rPrChange>
        </w:rPr>
        <w:t>Plantago’s</w:t>
      </w:r>
      <w:proofErr w:type="spellEnd"/>
      <w:r w:rsidRPr="00D800B6">
        <w:rPr>
          <w:rFonts w:ascii="Times New Roman" w:hAnsi="Times New Roman"/>
          <w:sz w:val="24"/>
          <w:szCs w:val="24"/>
          <w:highlight w:val="yellow"/>
          <w:rPrChange w:id="651" w:author="zenrunner" w:date="2019-03-27T11:00:00Z">
            <w:rPr>
              <w:rFonts w:ascii="Times New Roman" w:hAnsi="Times New Roman"/>
              <w:sz w:val="24"/>
              <w:szCs w:val="24"/>
            </w:rPr>
          </w:rPrChange>
        </w:rPr>
        <w:t xml:space="preserve"> lower mortality rate as new individuals could have sprouted throughout the experimental period; a trait not observed for either Phacelia or Salvia (Emery, 2016; Kilian, 2016). However, due to the ability of </w:t>
      </w:r>
      <w:proofErr w:type="spellStart"/>
      <w:r w:rsidRPr="00D800B6">
        <w:rPr>
          <w:rFonts w:ascii="Times New Roman" w:hAnsi="Times New Roman"/>
          <w:sz w:val="24"/>
          <w:szCs w:val="24"/>
          <w:highlight w:val="yellow"/>
          <w:rPrChange w:id="652" w:author="zenrunner" w:date="2019-03-27T11:00:00Z">
            <w:rPr>
              <w:rFonts w:ascii="Times New Roman" w:hAnsi="Times New Roman"/>
              <w:sz w:val="24"/>
              <w:szCs w:val="24"/>
            </w:rPr>
          </w:rPrChange>
        </w:rPr>
        <w:t>Plantago</w:t>
      </w:r>
      <w:proofErr w:type="spellEnd"/>
      <w:r w:rsidRPr="00D800B6">
        <w:rPr>
          <w:rFonts w:ascii="Times New Roman" w:hAnsi="Times New Roman"/>
          <w:sz w:val="24"/>
          <w:szCs w:val="24"/>
          <w:highlight w:val="yellow"/>
          <w:rPrChange w:id="653" w:author="zenrunner" w:date="2019-03-27T11:00:00Z">
            <w:rPr>
              <w:rFonts w:ascii="Times New Roman" w:hAnsi="Times New Roman"/>
              <w:sz w:val="24"/>
              <w:szCs w:val="24"/>
            </w:rPr>
          </w:rPrChange>
        </w:rPr>
        <w:t xml:space="preserve"> to alter its germination characteristics based on water content, as well as its ability to delay seed dormancy, the high germination rates and low mortality rates observed for </w:t>
      </w:r>
      <w:proofErr w:type="spellStart"/>
      <w:r w:rsidRPr="00D800B6">
        <w:rPr>
          <w:rFonts w:ascii="Times New Roman" w:hAnsi="Times New Roman"/>
          <w:sz w:val="24"/>
          <w:szCs w:val="24"/>
          <w:highlight w:val="yellow"/>
          <w:rPrChange w:id="654" w:author="zenrunner" w:date="2019-03-27T11:00:00Z">
            <w:rPr>
              <w:rFonts w:ascii="Times New Roman" w:hAnsi="Times New Roman"/>
              <w:sz w:val="24"/>
              <w:szCs w:val="24"/>
            </w:rPr>
          </w:rPrChange>
        </w:rPr>
        <w:t>Plantago</w:t>
      </w:r>
      <w:proofErr w:type="spellEnd"/>
      <w:r w:rsidRPr="00D800B6">
        <w:rPr>
          <w:rFonts w:ascii="Times New Roman" w:hAnsi="Times New Roman"/>
          <w:sz w:val="24"/>
          <w:szCs w:val="24"/>
          <w:highlight w:val="yellow"/>
          <w:rPrChange w:id="655" w:author="zenrunner" w:date="2019-03-27T11:00:00Z">
            <w:rPr>
              <w:rFonts w:ascii="Times New Roman" w:hAnsi="Times New Roman"/>
              <w:sz w:val="24"/>
              <w:szCs w:val="24"/>
            </w:rPr>
          </w:rPrChange>
        </w:rPr>
        <w:t xml:space="preserve"> are consistent with its life history traits.</w:t>
      </w:r>
      <w:ins w:id="656" w:author="zenrunner" w:date="2019-03-27T11:00:00Z">
        <w:r w:rsidR="00D800B6">
          <w:rPr>
            <w:rFonts w:ascii="Times New Roman" w:hAnsi="Times New Roman"/>
            <w:sz w:val="24"/>
            <w:szCs w:val="24"/>
          </w:rPr>
          <w:t xml:space="preserve"> Mixing a lot of ideas </w:t>
        </w:r>
        <w:proofErr w:type="gramStart"/>
        <w:r w:rsidR="00D800B6">
          <w:rPr>
            <w:rFonts w:ascii="Times New Roman" w:hAnsi="Times New Roman"/>
            <w:sz w:val="24"/>
            <w:szCs w:val="24"/>
          </w:rPr>
          <w:t>here..</w:t>
        </w:r>
        <w:proofErr w:type="gramEnd"/>
        <w:r w:rsidR="00D800B6">
          <w:rPr>
            <w:rFonts w:ascii="Times New Roman" w:hAnsi="Times New Roman"/>
            <w:sz w:val="24"/>
            <w:szCs w:val="24"/>
          </w:rPr>
          <w:t xml:space="preserve"> I would instead structure Discussion around themes/</w:t>
        </w:r>
      </w:ins>
    </w:p>
    <w:p w14:paraId="5F36B125" w14:textId="77777777" w:rsidR="00D800B6" w:rsidRDefault="00D800B6">
      <w:pPr>
        <w:pStyle w:val="Body"/>
        <w:spacing w:line="480" w:lineRule="auto"/>
        <w:rPr>
          <w:ins w:id="657" w:author="zenrunner" w:date="2019-03-27T11:00:00Z"/>
          <w:rFonts w:ascii="Times New Roman" w:hAnsi="Times New Roman"/>
          <w:sz w:val="24"/>
          <w:szCs w:val="24"/>
        </w:rPr>
      </w:pPr>
    </w:p>
    <w:p w14:paraId="6064A32B" w14:textId="70AAB1F7" w:rsidR="00D800B6" w:rsidRDefault="00D800B6">
      <w:pPr>
        <w:pStyle w:val="Body"/>
        <w:spacing w:line="480" w:lineRule="auto"/>
        <w:rPr>
          <w:ins w:id="658" w:author="zenrunner" w:date="2019-03-27T11:01:00Z"/>
          <w:rFonts w:ascii="Times New Roman" w:hAnsi="Times New Roman"/>
          <w:sz w:val="24"/>
          <w:szCs w:val="24"/>
        </w:rPr>
      </w:pPr>
      <w:ins w:id="659" w:author="zenrunner" w:date="2019-03-27T11:00:00Z">
        <w:r>
          <w:rPr>
            <w:rFonts w:ascii="Times New Roman" w:hAnsi="Times New Roman"/>
            <w:sz w:val="24"/>
            <w:szCs w:val="24"/>
          </w:rPr>
          <w:t>Paragraph on drought effects on natives and discuss why you fo</w:t>
        </w:r>
      </w:ins>
      <w:ins w:id="660" w:author="zenrunner" w:date="2019-03-27T11:01:00Z">
        <w:r>
          <w:rPr>
            <w:rFonts w:ascii="Times New Roman" w:hAnsi="Times New Roman"/>
            <w:sz w:val="24"/>
            <w:szCs w:val="24"/>
          </w:rPr>
          <w:t>u</w:t>
        </w:r>
      </w:ins>
      <w:ins w:id="661" w:author="zenrunner" w:date="2019-03-27T11:00:00Z">
        <w:r>
          <w:rPr>
            <w:rFonts w:ascii="Times New Roman" w:hAnsi="Times New Roman"/>
            <w:sz w:val="24"/>
            <w:szCs w:val="24"/>
          </w:rPr>
          <w:t xml:space="preserve">nd </w:t>
        </w:r>
      </w:ins>
      <w:ins w:id="662" w:author="zenrunner" w:date="2019-03-27T11:01:00Z">
        <w:r>
          <w:rPr>
            <w:rFonts w:ascii="Times New Roman" w:hAnsi="Times New Roman"/>
            <w:sz w:val="24"/>
            <w:szCs w:val="24"/>
          </w:rPr>
          <w:t>does</w:t>
        </w:r>
      </w:ins>
      <w:ins w:id="663" w:author="zenrunner" w:date="2019-03-27T11:00:00Z">
        <w:r>
          <w:rPr>
            <w:rFonts w:ascii="Times New Roman" w:hAnsi="Times New Roman"/>
            <w:sz w:val="24"/>
            <w:szCs w:val="24"/>
          </w:rPr>
          <w:t xml:space="preserve"> </w:t>
        </w:r>
      </w:ins>
      <w:ins w:id="664" w:author="zenrunner" w:date="2019-03-27T11:01:00Z">
        <w:r>
          <w:rPr>
            <w:rFonts w:ascii="Times New Roman" w:hAnsi="Times New Roman"/>
            <w:sz w:val="24"/>
            <w:szCs w:val="24"/>
          </w:rPr>
          <w:t>or does not match literature</w:t>
        </w:r>
      </w:ins>
    </w:p>
    <w:p w14:paraId="0AE9EC97" w14:textId="77777777" w:rsidR="00D800B6" w:rsidRDefault="00D800B6">
      <w:pPr>
        <w:pStyle w:val="Body"/>
        <w:spacing w:line="480" w:lineRule="auto"/>
        <w:rPr>
          <w:ins w:id="665" w:author="zenrunner" w:date="2019-03-27T11:01:00Z"/>
          <w:rFonts w:ascii="Times New Roman" w:hAnsi="Times New Roman"/>
          <w:sz w:val="24"/>
          <w:szCs w:val="24"/>
        </w:rPr>
      </w:pPr>
    </w:p>
    <w:p w14:paraId="0FDA0CB5" w14:textId="0ACDF004" w:rsidR="00D800B6" w:rsidRDefault="00D800B6">
      <w:pPr>
        <w:pStyle w:val="Body"/>
        <w:spacing w:line="480" w:lineRule="auto"/>
        <w:rPr>
          <w:ins w:id="666" w:author="zenrunner" w:date="2019-03-27T11:01:00Z"/>
          <w:rFonts w:ascii="Times New Roman" w:hAnsi="Times New Roman"/>
          <w:sz w:val="24"/>
          <w:szCs w:val="24"/>
        </w:rPr>
      </w:pPr>
      <w:proofErr w:type="spellStart"/>
      <w:ins w:id="667" w:author="zenrunner" w:date="2019-03-27T11:01:00Z">
        <w:r>
          <w:rPr>
            <w:rFonts w:ascii="Times New Roman" w:hAnsi="Times New Roman"/>
            <w:sz w:val="24"/>
            <w:szCs w:val="24"/>
          </w:rPr>
          <w:t>Pargraph</w:t>
        </w:r>
        <w:proofErr w:type="spellEnd"/>
        <w:r>
          <w:rPr>
            <w:rFonts w:ascii="Times New Roman" w:hAnsi="Times New Roman"/>
            <w:sz w:val="24"/>
            <w:szCs w:val="24"/>
          </w:rPr>
          <w:t xml:space="preserve"> on brome competition effects on natives.</w:t>
        </w:r>
      </w:ins>
    </w:p>
    <w:p w14:paraId="43E0313E" w14:textId="77777777" w:rsidR="00D800B6" w:rsidRDefault="00D800B6">
      <w:pPr>
        <w:pStyle w:val="Body"/>
        <w:spacing w:line="480" w:lineRule="auto"/>
        <w:rPr>
          <w:ins w:id="668" w:author="zenrunner" w:date="2019-03-27T11:01:00Z"/>
          <w:rFonts w:ascii="Times New Roman" w:hAnsi="Times New Roman"/>
          <w:sz w:val="24"/>
          <w:szCs w:val="24"/>
        </w:rPr>
      </w:pPr>
    </w:p>
    <w:p w14:paraId="72D60BEB" w14:textId="32365F3D" w:rsidR="00D800B6" w:rsidRDefault="00D800B6">
      <w:pPr>
        <w:pStyle w:val="Body"/>
        <w:spacing w:line="480" w:lineRule="auto"/>
        <w:rPr>
          <w:ins w:id="669" w:author="zenrunner" w:date="2019-03-27T11:01:00Z"/>
          <w:rFonts w:ascii="Times New Roman" w:hAnsi="Times New Roman"/>
          <w:sz w:val="24"/>
          <w:szCs w:val="24"/>
        </w:rPr>
      </w:pPr>
      <w:ins w:id="670" w:author="zenrunner" w:date="2019-03-27T11:01:00Z">
        <w:r>
          <w:rPr>
            <w:rFonts w:ascii="Times New Roman" w:hAnsi="Times New Roman"/>
            <w:sz w:val="24"/>
            <w:szCs w:val="24"/>
          </w:rPr>
          <w:t xml:space="preserve">And in each paragraph just mention that responses are species specific (OR if you really want just have a separate paragraph about native species specificity and put it all there </w:t>
        </w:r>
      </w:ins>
      <w:ins w:id="671" w:author="zenrunner" w:date="2019-03-27T11:02:00Z">
        <w:r>
          <w:rPr>
            <w:rFonts w:ascii="Times New Roman" w:hAnsi="Times New Roman"/>
            <w:sz w:val="24"/>
            <w:szCs w:val="24"/>
          </w:rPr>
          <w:t>–</w:t>
        </w:r>
      </w:ins>
      <w:ins w:id="672" w:author="zenrunner" w:date="2019-03-27T11:01:00Z">
        <w:r>
          <w:rPr>
            <w:rFonts w:ascii="Times New Roman" w:hAnsi="Times New Roman"/>
            <w:sz w:val="24"/>
            <w:szCs w:val="24"/>
          </w:rPr>
          <w:t xml:space="preserve"> your </w:t>
        </w:r>
      </w:ins>
      <w:ins w:id="673" w:author="zenrunner" w:date="2019-03-27T11:02:00Z">
        <w:r>
          <w:rPr>
            <w:rFonts w:ascii="Times New Roman" w:hAnsi="Times New Roman"/>
            <w:sz w:val="24"/>
            <w:szCs w:val="24"/>
          </w:rPr>
          <w:t>call).</w:t>
        </w:r>
      </w:ins>
    </w:p>
    <w:p w14:paraId="1AC42BEE" w14:textId="77777777" w:rsidR="00D800B6" w:rsidRDefault="00D800B6">
      <w:pPr>
        <w:pStyle w:val="Body"/>
        <w:spacing w:line="480" w:lineRule="auto"/>
        <w:rPr>
          <w:ins w:id="674" w:author="zenrunner" w:date="2019-03-27T11:01:00Z"/>
          <w:rFonts w:ascii="Times New Roman" w:hAnsi="Times New Roman"/>
          <w:sz w:val="24"/>
          <w:szCs w:val="24"/>
        </w:rPr>
      </w:pPr>
    </w:p>
    <w:p w14:paraId="197D90CA" w14:textId="010CF6C5" w:rsidR="00D800B6" w:rsidRDefault="00D800B6">
      <w:pPr>
        <w:pStyle w:val="Body"/>
        <w:spacing w:line="480" w:lineRule="auto"/>
        <w:rPr>
          <w:ins w:id="675" w:author="zenrunner" w:date="2019-03-27T11:01:00Z"/>
          <w:rFonts w:ascii="Times New Roman" w:hAnsi="Times New Roman"/>
          <w:sz w:val="24"/>
          <w:szCs w:val="24"/>
        </w:rPr>
      </w:pPr>
      <w:ins w:id="676" w:author="zenrunner" w:date="2019-03-27T11:01:00Z">
        <w:r>
          <w:rPr>
            <w:rFonts w:ascii="Times New Roman" w:hAnsi="Times New Roman"/>
            <w:sz w:val="24"/>
            <w:szCs w:val="24"/>
          </w:rPr>
          <w:t>Paragraph on brome responses to treatments</w:t>
        </w:r>
      </w:ins>
    </w:p>
    <w:p w14:paraId="012845DE" w14:textId="77777777" w:rsidR="00D800B6" w:rsidRDefault="00D800B6">
      <w:pPr>
        <w:pStyle w:val="Body"/>
        <w:spacing w:line="480" w:lineRule="auto"/>
        <w:rPr>
          <w:ins w:id="677" w:author="zenrunner" w:date="2019-03-27T11:01:00Z"/>
          <w:rFonts w:ascii="Times New Roman" w:hAnsi="Times New Roman"/>
          <w:sz w:val="24"/>
          <w:szCs w:val="24"/>
        </w:rPr>
      </w:pPr>
    </w:p>
    <w:p w14:paraId="6963A1FB" w14:textId="6D52AA59" w:rsidR="00D800B6" w:rsidRDefault="00D800B6">
      <w:pPr>
        <w:pStyle w:val="Body"/>
        <w:spacing w:line="480" w:lineRule="auto"/>
        <w:rPr>
          <w:ins w:id="678" w:author="zenrunner" w:date="2019-03-27T11:02:00Z"/>
          <w:rFonts w:ascii="Times New Roman" w:hAnsi="Times New Roman"/>
          <w:sz w:val="24"/>
          <w:szCs w:val="24"/>
        </w:rPr>
      </w:pPr>
      <w:ins w:id="679" w:author="zenrunner" w:date="2019-03-27T11:01:00Z">
        <w:r>
          <w:rPr>
            <w:rFonts w:ascii="Times New Roman" w:hAnsi="Times New Roman"/>
            <w:sz w:val="24"/>
            <w:szCs w:val="24"/>
          </w:rPr>
          <w:t>Then fina</w:t>
        </w:r>
      </w:ins>
      <w:ins w:id="680" w:author="zenrunner" w:date="2019-03-27T11:02:00Z">
        <w:r w:rsidR="00560683">
          <w:rPr>
            <w:rFonts w:ascii="Times New Roman" w:hAnsi="Times New Roman"/>
            <w:sz w:val="24"/>
            <w:szCs w:val="24"/>
          </w:rPr>
          <w:t>l paragraph on implications</w:t>
        </w:r>
      </w:ins>
    </w:p>
    <w:p w14:paraId="62A84B03" w14:textId="77777777" w:rsidR="00560683" w:rsidRDefault="00560683">
      <w:pPr>
        <w:pStyle w:val="Body"/>
        <w:spacing w:line="480" w:lineRule="auto"/>
        <w:rPr>
          <w:ins w:id="681" w:author="zenrunner" w:date="2019-03-27T11:02:00Z"/>
          <w:rFonts w:ascii="Times New Roman" w:hAnsi="Times New Roman"/>
          <w:sz w:val="24"/>
          <w:szCs w:val="24"/>
        </w:rPr>
      </w:pPr>
    </w:p>
    <w:p w14:paraId="175E06A1" w14:textId="7822D132" w:rsidR="00560683" w:rsidRDefault="00560683">
      <w:pPr>
        <w:pStyle w:val="Body"/>
        <w:spacing w:line="480" w:lineRule="auto"/>
        <w:rPr>
          <w:ins w:id="682" w:author="zenrunner" w:date="2019-03-27T11:02:00Z"/>
          <w:rFonts w:ascii="Times New Roman" w:hAnsi="Times New Roman"/>
          <w:sz w:val="24"/>
          <w:szCs w:val="24"/>
        </w:rPr>
      </w:pPr>
      <w:ins w:id="683" w:author="zenrunner" w:date="2019-03-27T11:02:00Z">
        <w:r>
          <w:rPr>
            <w:rFonts w:ascii="Times New Roman" w:hAnsi="Times New Roman"/>
            <w:sz w:val="24"/>
            <w:szCs w:val="24"/>
          </w:rPr>
          <w:t xml:space="preserve">Drought and competition with </w:t>
        </w:r>
        <w:proofErr w:type="spellStart"/>
        <w:r>
          <w:rPr>
            <w:rFonts w:ascii="Times New Roman" w:hAnsi="Times New Roman"/>
            <w:sz w:val="24"/>
            <w:szCs w:val="24"/>
          </w:rPr>
          <w:t>invasives</w:t>
        </w:r>
        <w:proofErr w:type="spellEnd"/>
        <w:r>
          <w:rPr>
            <w:rFonts w:ascii="Times New Roman" w:hAnsi="Times New Roman"/>
            <w:sz w:val="24"/>
            <w:szCs w:val="24"/>
          </w:rPr>
          <w:t xml:space="preserve"> important but WHICH one is more important to natives.</w:t>
        </w:r>
      </w:ins>
    </w:p>
    <w:p w14:paraId="0D7C645C" w14:textId="318BADB5" w:rsidR="00560683" w:rsidRDefault="00560683">
      <w:pPr>
        <w:pStyle w:val="Body"/>
        <w:spacing w:line="480" w:lineRule="auto"/>
        <w:rPr>
          <w:ins w:id="684" w:author="zenrunner" w:date="2019-03-27T11:03:00Z"/>
          <w:rFonts w:ascii="Times New Roman" w:hAnsi="Times New Roman"/>
          <w:sz w:val="24"/>
          <w:szCs w:val="24"/>
        </w:rPr>
      </w:pPr>
      <w:ins w:id="685" w:author="zenrunner" w:date="2019-03-27T11:02:00Z">
        <w:r>
          <w:rPr>
            <w:rFonts w:ascii="Times New Roman" w:hAnsi="Times New Roman"/>
            <w:sz w:val="24"/>
            <w:szCs w:val="24"/>
          </w:rPr>
          <w:lastRenderedPageBreak/>
          <w:t xml:space="preserve">Species specificity is important so selecting the right native species for </w:t>
        </w:r>
      </w:ins>
      <w:ins w:id="686" w:author="zenrunner" w:date="2019-03-27T11:03:00Z">
        <w:r>
          <w:rPr>
            <w:rFonts w:ascii="Times New Roman" w:hAnsi="Times New Roman"/>
            <w:sz w:val="24"/>
            <w:szCs w:val="24"/>
          </w:rPr>
          <w:t>restoration</w:t>
        </w:r>
      </w:ins>
      <w:ins w:id="687" w:author="zenrunner" w:date="2019-03-27T11:02:00Z">
        <w:r>
          <w:rPr>
            <w:rFonts w:ascii="Times New Roman" w:hAnsi="Times New Roman"/>
            <w:sz w:val="24"/>
            <w:szCs w:val="24"/>
          </w:rPr>
          <w:t xml:space="preserve"> </w:t>
        </w:r>
      </w:ins>
      <w:ins w:id="688" w:author="zenrunner" w:date="2019-03-27T11:03:00Z">
        <w:r>
          <w:rPr>
            <w:rFonts w:ascii="Times New Roman" w:hAnsi="Times New Roman"/>
            <w:sz w:val="24"/>
            <w:szCs w:val="24"/>
          </w:rPr>
          <w:t>is critical.</w:t>
        </w:r>
      </w:ins>
    </w:p>
    <w:p w14:paraId="4D9D95E1" w14:textId="24600C2B" w:rsidR="00560683" w:rsidRDefault="00560683">
      <w:pPr>
        <w:pStyle w:val="Body"/>
        <w:spacing w:line="480" w:lineRule="auto"/>
        <w:rPr>
          <w:ins w:id="689" w:author="zenrunner" w:date="2019-03-27T11:03:00Z"/>
          <w:rFonts w:ascii="Times New Roman" w:hAnsi="Times New Roman"/>
          <w:sz w:val="24"/>
          <w:szCs w:val="24"/>
        </w:rPr>
      </w:pPr>
      <w:ins w:id="690" w:author="zenrunner" w:date="2019-03-27T11:03:00Z">
        <w:r>
          <w:rPr>
            <w:rFonts w:ascii="Times New Roman" w:hAnsi="Times New Roman"/>
            <w:sz w:val="24"/>
            <w:szCs w:val="24"/>
          </w:rPr>
          <w:t xml:space="preserve">Brome is not </w:t>
        </w:r>
        <w:r w:rsidR="00E36578">
          <w:rPr>
            <w:rFonts w:ascii="Times New Roman" w:hAnsi="Times New Roman"/>
            <w:sz w:val="24"/>
            <w:szCs w:val="24"/>
          </w:rPr>
          <w:t>invincible</w:t>
        </w:r>
        <w:r>
          <w:rPr>
            <w:rFonts w:ascii="Times New Roman" w:hAnsi="Times New Roman"/>
            <w:sz w:val="24"/>
            <w:szCs w:val="24"/>
          </w:rPr>
          <w:t xml:space="preserve"> and this hopeful news</w:t>
        </w:r>
        <w:r w:rsidR="00E36578">
          <w:rPr>
            <w:rFonts w:ascii="Times New Roman" w:hAnsi="Times New Roman"/>
            <w:sz w:val="24"/>
            <w:szCs w:val="24"/>
          </w:rPr>
          <w:t xml:space="preserve"> </w:t>
        </w:r>
      </w:ins>
    </w:p>
    <w:p w14:paraId="0E4FBF06" w14:textId="77777777" w:rsidR="00E36578" w:rsidRDefault="00E36578">
      <w:pPr>
        <w:pStyle w:val="Body"/>
        <w:spacing w:line="480" w:lineRule="auto"/>
        <w:rPr>
          <w:ins w:id="691" w:author="zenrunner" w:date="2019-03-27T11:03:00Z"/>
          <w:rFonts w:ascii="Times New Roman" w:hAnsi="Times New Roman"/>
          <w:sz w:val="24"/>
          <w:szCs w:val="24"/>
        </w:rPr>
      </w:pPr>
    </w:p>
    <w:p w14:paraId="13BF8FF0" w14:textId="5F8A94B3" w:rsidR="00E36578" w:rsidRDefault="00E36578">
      <w:pPr>
        <w:pStyle w:val="Body"/>
        <w:spacing w:line="480" w:lineRule="auto"/>
        <w:rPr>
          <w:rFonts w:ascii="Times New Roman" w:eastAsia="Times New Roman" w:hAnsi="Times New Roman" w:cs="Times New Roman"/>
          <w:sz w:val="24"/>
          <w:szCs w:val="24"/>
        </w:rPr>
      </w:pPr>
      <w:ins w:id="692" w:author="zenrunner" w:date="2019-03-27T11:03:00Z">
        <w:r>
          <w:rPr>
            <w:rFonts w:ascii="Times New Roman" w:hAnsi="Times New Roman"/>
            <w:sz w:val="24"/>
            <w:szCs w:val="24"/>
          </w:rPr>
          <w:t>Etc.</w:t>
        </w:r>
      </w:ins>
    </w:p>
    <w:p w14:paraId="775C3350" w14:textId="57D582D2" w:rsidR="00202574" w:rsidRDefault="001D1A67">
      <w:pPr>
        <w:pStyle w:val="Body"/>
        <w:spacing w:line="480" w:lineRule="auto"/>
        <w:rPr>
          <w:ins w:id="693" w:author="zenrunner" w:date="2019-03-27T11:04:00Z"/>
          <w:rFonts w:ascii="Times New Roman" w:hAnsi="Times New Roman"/>
          <w:sz w:val="24"/>
          <w:szCs w:val="24"/>
        </w:rPr>
      </w:pPr>
      <w:r>
        <w:rPr>
          <w:rFonts w:ascii="Times New Roman" w:eastAsia="Times New Roman" w:hAnsi="Times New Roman" w:cs="Times New Roman"/>
          <w:sz w:val="24"/>
          <w:szCs w:val="24"/>
        </w:rPr>
        <w:tab/>
        <w:t xml:space="preserve">Phacelia and </w:t>
      </w:r>
      <w:proofErr w:type="spellStart"/>
      <w:r>
        <w:rPr>
          <w:rFonts w:ascii="Times New Roman" w:eastAsia="Times New Roman" w:hAnsi="Times New Roman" w:cs="Times New Roman"/>
          <w:sz w:val="24"/>
          <w:szCs w:val="24"/>
        </w:rPr>
        <w:t>Plantago</w:t>
      </w:r>
      <w:proofErr w:type="spellEnd"/>
      <w:r>
        <w:rPr>
          <w:rFonts w:ascii="Times New Roman" w:eastAsia="Times New Roman" w:hAnsi="Times New Roman" w:cs="Times New Roman"/>
          <w:sz w:val="24"/>
          <w:szCs w:val="24"/>
        </w:rPr>
        <w:t xml:space="preserve"> experienced decreasing mortality across increasing water availability. This relationship is well documented in desert ecosystems as the abundance of a generally limited resource drives greater rates of germination and subsequent survival throughout the growing season (Copeland et al., 2016; </w:t>
      </w:r>
      <w:proofErr w:type="spellStart"/>
      <w:r>
        <w:rPr>
          <w:rFonts w:ascii="Times New Roman" w:hAnsi="Times New Roman"/>
          <w:sz w:val="24"/>
          <w:szCs w:val="24"/>
        </w:rPr>
        <w:t>Balachowski</w:t>
      </w:r>
      <w:proofErr w:type="spellEnd"/>
      <w:r>
        <w:rPr>
          <w:rFonts w:ascii="Times New Roman" w:hAnsi="Times New Roman"/>
          <w:sz w:val="24"/>
          <w:szCs w:val="24"/>
        </w:rPr>
        <w:t xml:space="preserve"> et al., 2018). Salvia </w:t>
      </w:r>
      <w:del w:id="694" w:author="zenrunner" w:date="2019-03-27T11:04:00Z">
        <w:r w:rsidDel="002F1700">
          <w:rPr>
            <w:rFonts w:ascii="Times New Roman" w:hAnsi="Times New Roman"/>
            <w:sz w:val="24"/>
            <w:szCs w:val="24"/>
          </w:rPr>
          <w:delText>possessed no significant trend in mortality across</w:delText>
        </w:r>
      </w:del>
      <w:ins w:id="695" w:author="zenrunner" w:date="2019-03-27T11:04:00Z">
        <w:r w:rsidR="002F1700">
          <w:rPr>
            <w:rFonts w:ascii="Times New Roman" w:hAnsi="Times New Roman"/>
            <w:sz w:val="24"/>
            <w:szCs w:val="24"/>
          </w:rPr>
          <w:t>did not respond</w:t>
        </w:r>
      </w:ins>
      <w:r>
        <w:rPr>
          <w:rFonts w:ascii="Times New Roman" w:hAnsi="Times New Roman"/>
          <w:sz w:val="24"/>
          <w:szCs w:val="24"/>
        </w:rPr>
        <w:t xml:space="preserve"> increasing soil moisture</w:t>
      </w:r>
      <w:ins w:id="696" w:author="zenrunner" w:date="2019-03-27T11:04:00Z">
        <w:r w:rsidR="002F1700">
          <w:rPr>
            <w:rFonts w:ascii="Times New Roman" w:hAnsi="Times New Roman"/>
            <w:sz w:val="24"/>
            <w:szCs w:val="24"/>
          </w:rPr>
          <w:t xml:space="preserve"> – not that interesting…</w:t>
        </w:r>
      </w:ins>
      <w:r>
        <w:rPr>
          <w:rFonts w:ascii="Times New Roman" w:hAnsi="Times New Roman"/>
          <w:sz w:val="24"/>
          <w:szCs w:val="24"/>
        </w:rPr>
        <w:t xml:space="preserve">. Mortality rates were also consistently high, exceeding 75% in all treatments. </w:t>
      </w:r>
      <w:r w:rsidRPr="00853D07">
        <w:rPr>
          <w:rFonts w:ascii="Times New Roman" w:hAnsi="Times New Roman"/>
          <w:sz w:val="24"/>
          <w:szCs w:val="24"/>
          <w:highlight w:val="yellow"/>
          <w:rPrChange w:id="697" w:author="zenrunner" w:date="2019-03-27T11:03:00Z">
            <w:rPr>
              <w:rFonts w:ascii="Times New Roman" w:hAnsi="Times New Roman"/>
              <w:sz w:val="24"/>
              <w:szCs w:val="24"/>
            </w:rPr>
          </w:rPrChange>
        </w:rPr>
        <w:t>The abnormally high mortality rates observed for Salvia contrast with those observed in previous studies</w:t>
      </w:r>
      <w:ins w:id="698" w:author="zenrunner" w:date="2019-03-27T11:03:00Z">
        <w:r w:rsidR="00853D07">
          <w:rPr>
            <w:rFonts w:ascii="Times New Roman" w:hAnsi="Times New Roman"/>
            <w:sz w:val="24"/>
            <w:szCs w:val="24"/>
            <w:highlight w:val="yellow"/>
          </w:rPr>
          <w:t xml:space="preserve"> (Citations) –yes right idea link to other research</w:t>
        </w:r>
      </w:ins>
      <w:r w:rsidRPr="00853D07">
        <w:rPr>
          <w:rFonts w:ascii="Times New Roman" w:hAnsi="Times New Roman"/>
          <w:sz w:val="24"/>
          <w:szCs w:val="24"/>
          <w:highlight w:val="yellow"/>
          <w:rPrChange w:id="699" w:author="zenrunner" w:date="2019-03-27T11:03:00Z">
            <w:rPr>
              <w:rFonts w:ascii="Times New Roman" w:hAnsi="Times New Roman"/>
              <w:sz w:val="24"/>
              <w:szCs w:val="24"/>
            </w:rPr>
          </w:rPrChange>
        </w:rPr>
        <w:t>.</w:t>
      </w:r>
      <w:r>
        <w:rPr>
          <w:rFonts w:ascii="Times New Roman" w:hAnsi="Times New Roman"/>
          <w:sz w:val="24"/>
          <w:szCs w:val="24"/>
        </w:rPr>
        <w:t xml:space="preserve"> Salvia is commonly used in the ecological restoration of disturbed or invaded ecosystems due to its </w:t>
      </w:r>
      <w:proofErr w:type="gramStart"/>
      <w:r>
        <w:rPr>
          <w:rFonts w:ascii="Times New Roman" w:hAnsi="Times New Roman"/>
          <w:sz w:val="24"/>
          <w:szCs w:val="24"/>
        </w:rPr>
        <w:t>high</w:t>
      </w:r>
      <w:proofErr w:type="gramEnd"/>
      <w:r>
        <w:rPr>
          <w:rFonts w:ascii="Times New Roman" w:hAnsi="Times New Roman"/>
          <w:sz w:val="24"/>
          <w:szCs w:val="24"/>
        </w:rPr>
        <w:t xml:space="preserve"> competitive ability and resilience to a wide array of temperatures and precipitation regimes (</w:t>
      </w:r>
      <w:proofErr w:type="spellStart"/>
      <w:r>
        <w:rPr>
          <w:rFonts w:ascii="Times New Roman" w:hAnsi="Times New Roman"/>
          <w:sz w:val="24"/>
          <w:szCs w:val="24"/>
        </w:rPr>
        <w:t>Marushia</w:t>
      </w:r>
      <w:proofErr w:type="spellEnd"/>
      <w:r>
        <w:rPr>
          <w:rFonts w:ascii="Times New Roman" w:hAnsi="Times New Roman"/>
          <w:sz w:val="24"/>
          <w:szCs w:val="24"/>
        </w:rPr>
        <w:t xml:space="preserve"> and Allen, 2011). Furthermore, the Salvia seed density used in the present study did not exceed those utilized in restoration programs, therefore intraspecific competition between Salvia individuals was not the cause for the reduced germination and high mortality rates (Toth and </w:t>
      </w:r>
      <w:proofErr w:type="spellStart"/>
      <w:r>
        <w:rPr>
          <w:rFonts w:ascii="Times New Roman" w:hAnsi="Times New Roman"/>
          <w:sz w:val="24"/>
          <w:szCs w:val="24"/>
        </w:rPr>
        <w:t>Huse</w:t>
      </w:r>
      <w:proofErr w:type="spellEnd"/>
      <w:r>
        <w:rPr>
          <w:rFonts w:ascii="Times New Roman" w:hAnsi="Times New Roman"/>
          <w:sz w:val="24"/>
          <w:szCs w:val="24"/>
        </w:rPr>
        <w:t xml:space="preserve">, 2014). Poor seed quality is theorized to have been the cause for high Salvia mortality. </w:t>
      </w:r>
      <w:r>
        <w:rPr>
          <w:rFonts w:ascii="Times New Roman" w:hAnsi="Times New Roman"/>
          <w:sz w:val="24"/>
          <w:szCs w:val="24"/>
        </w:rPr>
        <w:tab/>
      </w:r>
      <w:ins w:id="700" w:author="zenrunner" w:date="2019-03-27T11:04:00Z">
        <w:r w:rsidR="000524D8">
          <w:rPr>
            <w:rFonts w:ascii="Times New Roman" w:hAnsi="Times New Roman"/>
            <w:sz w:val="24"/>
            <w:szCs w:val="24"/>
          </w:rPr>
          <w:t xml:space="preserve">Sure – all ok but I would reorganize all </w:t>
        </w:r>
        <w:proofErr w:type="gramStart"/>
        <w:r w:rsidR="000524D8">
          <w:rPr>
            <w:rFonts w:ascii="Times New Roman" w:hAnsi="Times New Roman"/>
            <w:sz w:val="24"/>
            <w:szCs w:val="24"/>
          </w:rPr>
          <w:t>this  see</w:t>
        </w:r>
        <w:proofErr w:type="gramEnd"/>
        <w:r w:rsidR="000524D8">
          <w:rPr>
            <w:rFonts w:ascii="Times New Roman" w:hAnsi="Times New Roman"/>
            <w:sz w:val="24"/>
            <w:szCs w:val="24"/>
          </w:rPr>
          <w:t xml:space="preserve"> above suggestions.</w:t>
        </w:r>
      </w:ins>
    </w:p>
    <w:p w14:paraId="0EDD38B7" w14:textId="77777777" w:rsidR="000524D8" w:rsidRDefault="000524D8">
      <w:pPr>
        <w:pStyle w:val="Body"/>
        <w:spacing w:line="480" w:lineRule="auto"/>
        <w:rPr>
          <w:rFonts w:ascii="Times New Roman" w:eastAsia="Times New Roman" w:hAnsi="Times New Roman" w:cs="Times New Roman"/>
          <w:sz w:val="24"/>
          <w:szCs w:val="24"/>
        </w:rPr>
      </w:pPr>
    </w:p>
    <w:p w14:paraId="272981DE" w14:textId="7962DAA8" w:rsidR="00202574" w:rsidRDefault="001D1A67">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ins w:id="701" w:author="zenrunner" w:date="2019-03-27T11:04:00Z">
        <w:r w:rsidR="00386B17">
          <w:rPr>
            <w:rFonts w:ascii="Times New Roman" w:eastAsia="Times New Roman" w:hAnsi="Times New Roman" w:cs="Times New Roman"/>
            <w:sz w:val="24"/>
            <w:szCs w:val="24"/>
          </w:rPr>
          <w:t xml:space="preserve">Topic sentence – so this is the brome competition effect paragraph – state no real effect, other studies have found this too, suggests that perhaps for brome it is about capitalizing on </w:t>
        </w:r>
      </w:ins>
      <w:ins w:id="702" w:author="zenrunner" w:date="2019-03-27T11:05:00Z">
        <w:r w:rsidR="00386B17">
          <w:rPr>
            <w:rFonts w:ascii="Times New Roman" w:eastAsia="Times New Roman" w:hAnsi="Times New Roman" w:cs="Times New Roman"/>
            <w:sz w:val="24"/>
            <w:szCs w:val="24"/>
          </w:rPr>
          <w:t>opportunity</w:t>
        </w:r>
      </w:ins>
      <w:ins w:id="703" w:author="zenrunner" w:date="2019-03-27T11:04:00Z">
        <w:r w:rsidR="00386B17">
          <w:rPr>
            <w:rFonts w:ascii="Times New Roman" w:eastAsia="Times New Roman" w:hAnsi="Times New Roman" w:cs="Times New Roman"/>
            <w:sz w:val="24"/>
            <w:szCs w:val="24"/>
          </w:rPr>
          <w:t xml:space="preserve"> </w:t>
        </w:r>
      </w:ins>
      <w:ins w:id="704" w:author="zenrunner" w:date="2019-03-27T11:05:00Z">
        <w:r w:rsidR="00386B17">
          <w:rPr>
            <w:rFonts w:ascii="Times New Roman" w:eastAsia="Times New Roman" w:hAnsi="Times New Roman" w:cs="Times New Roman"/>
            <w:sz w:val="24"/>
            <w:szCs w:val="24"/>
          </w:rPr>
          <w:t xml:space="preserve">and not on competing directly with natives. </w:t>
        </w:r>
        <w:proofErr w:type="spellStart"/>
        <w:r w:rsidR="00386B17">
          <w:rPr>
            <w:rFonts w:ascii="Times New Roman" w:eastAsia="Times New Roman" w:hAnsi="Times New Roman" w:cs="Times New Roman"/>
            <w:sz w:val="24"/>
            <w:szCs w:val="24"/>
          </w:rPr>
          <w:t>Ie</w:t>
        </w:r>
        <w:proofErr w:type="spellEnd"/>
        <w:r w:rsidR="00386B17">
          <w:rPr>
            <w:rFonts w:ascii="Times New Roman" w:eastAsia="Times New Roman" w:hAnsi="Times New Roman" w:cs="Times New Roman"/>
            <w:sz w:val="24"/>
            <w:szCs w:val="24"/>
          </w:rPr>
          <w:t xml:space="preserve"> it wins not by outcompeting others but </w:t>
        </w:r>
        <w:r w:rsidR="00386B17">
          <w:rPr>
            <w:rFonts w:ascii="Times New Roman" w:eastAsia="Times New Roman" w:hAnsi="Times New Roman" w:cs="Times New Roman"/>
            <w:sz w:val="24"/>
            <w:szCs w:val="24"/>
          </w:rPr>
          <w:lastRenderedPageBreak/>
          <w:t xml:space="preserve">being there and taking advantage of conditions? </w:t>
        </w:r>
      </w:ins>
      <w:r>
        <w:rPr>
          <w:rFonts w:ascii="Times New Roman" w:eastAsia="Times New Roman" w:hAnsi="Times New Roman" w:cs="Times New Roman"/>
          <w:sz w:val="24"/>
          <w:szCs w:val="24"/>
        </w:rPr>
        <w:t>The mortality of all three native species did not differ when grown with and without brome. This was an unexpected observation. When competing with only grass species, brome is observed to reduce native grass cover from 73% to 99% (Young et al., 2014). Brome has also been observed to reduce the survival of forbs by up to 75% invaded habitats (Thomson et al., 2016). This increased native mortality of native annual populations is attributed to the rapid germination and growth of red brome, allowing the brome to crowd out native plants reducing the light levels that reach the soil surface thereby suppressing native germination (</w:t>
      </w:r>
      <w:proofErr w:type="spellStart"/>
      <w:r>
        <w:rPr>
          <w:rFonts w:ascii="Times New Roman" w:eastAsia="Times New Roman" w:hAnsi="Times New Roman" w:cs="Times New Roman"/>
          <w:sz w:val="24"/>
          <w:szCs w:val="24"/>
        </w:rPr>
        <w:t>Salo</w:t>
      </w:r>
      <w:proofErr w:type="spellEnd"/>
      <w:r>
        <w:rPr>
          <w:rFonts w:ascii="Times New Roman" w:eastAsia="Times New Roman" w:hAnsi="Times New Roman" w:cs="Times New Roman"/>
          <w:sz w:val="24"/>
          <w:szCs w:val="24"/>
        </w:rPr>
        <w:t>, 2004).</w:t>
      </w:r>
      <w:r>
        <w:rPr>
          <w:rFonts w:ascii="Times New Roman" w:hAnsi="Times New Roman"/>
          <w:b/>
          <w:bCs/>
          <w:sz w:val="24"/>
          <w:szCs w:val="24"/>
        </w:rPr>
        <w:t xml:space="preserve">  </w:t>
      </w:r>
      <w:r>
        <w:rPr>
          <w:rFonts w:ascii="Times New Roman" w:hAnsi="Times New Roman"/>
          <w:sz w:val="24"/>
          <w:szCs w:val="24"/>
        </w:rPr>
        <w:t xml:space="preserve">However, </w:t>
      </w:r>
      <w:proofErr w:type="spellStart"/>
      <w:r>
        <w:rPr>
          <w:rFonts w:ascii="Times New Roman" w:hAnsi="Times New Roman"/>
          <w:sz w:val="24"/>
          <w:szCs w:val="24"/>
        </w:rPr>
        <w:t>Salo</w:t>
      </w:r>
      <w:proofErr w:type="spellEnd"/>
      <w:r>
        <w:rPr>
          <w:rFonts w:ascii="Times New Roman" w:hAnsi="Times New Roman"/>
          <w:sz w:val="24"/>
          <w:szCs w:val="24"/>
        </w:rPr>
        <w:t xml:space="preserve"> et al., (2005) observed similar results as the present study with emergence and survival of native species being insignificantly affected by the presence of red brome. </w:t>
      </w:r>
      <w:commentRangeStart w:id="705"/>
      <w:r>
        <w:rPr>
          <w:rFonts w:ascii="Times New Roman" w:hAnsi="Times New Roman"/>
          <w:sz w:val="24"/>
          <w:szCs w:val="24"/>
        </w:rPr>
        <w:t>It is theorized that the phenotypic plasticity associated with desert annuals allows them to germinate and survive adequately even in the presence of an invasive competitor (</w:t>
      </w:r>
      <w:proofErr w:type="spellStart"/>
      <w:r>
        <w:rPr>
          <w:rFonts w:ascii="Times New Roman" w:hAnsi="Times New Roman"/>
          <w:sz w:val="24"/>
          <w:szCs w:val="24"/>
        </w:rPr>
        <w:t>Salo</w:t>
      </w:r>
      <w:proofErr w:type="spellEnd"/>
      <w:r>
        <w:rPr>
          <w:rFonts w:ascii="Times New Roman" w:hAnsi="Times New Roman"/>
          <w:sz w:val="24"/>
          <w:szCs w:val="24"/>
        </w:rPr>
        <w:t xml:space="preserve"> et al., 2005). </w:t>
      </w:r>
      <w:commentRangeEnd w:id="705"/>
      <w:r w:rsidR="00026C41">
        <w:rPr>
          <w:rStyle w:val="CommentReference"/>
          <w:rFonts w:ascii="Times New Roman" w:hAnsi="Times New Roman" w:cs="Times New Roman"/>
          <w:color w:val="auto"/>
        </w:rPr>
        <w:commentReference w:id="705"/>
      </w:r>
      <w:proofErr w:type="gramStart"/>
      <w:r>
        <w:rPr>
          <w:rFonts w:ascii="Times New Roman" w:hAnsi="Times New Roman"/>
          <w:sz w:val="24"/>
          <w:szCs w:val="24"/>
        </w:rPr>
        <w:t>Furthermore</w:t>
      </w:r>
      <w:proofErr w:type="gramEnd"/>
      <w:r>
        <w:rPr>
          <w:rFonts w:ascii="Times New Roman" w:hAnsi="Times New Roman"/>
          <w:sz w:val="24"/>
          <w:szCs w:val="24"/>
        </w:rPr>
        <w:t xml:space="preserve"> in natural invaded sites, red brome seed density is much greater than native seed density (</w:t>
      </w:r>
      <w:proofErr w:type="spellStart"/>
      <w:r>
        <w:rPr>
          <w:rFonts w:ascii="Times New Roman" w:hAnsi="Times New Roman"/>
          <w:sz w:val="24"/>
          <w:szCs w:val="24"/>
        </w:rPr>
        <w:t>Salo</w:t>
      </w:r>
      <w:proofErr w:type="spellEnd"/>
      <w:r>
        <w:rPr>
          <w:rFonts w:ascii="Times New Roman" w:hAnsi="Times New Roman"/>
          <w:sz w:val="24"/>
          <w:szCs w:val="24"/>
        </w:rPr>
        <w:t xml:space="preserve"> et al., 2005), however the present study utilized equal seed densities; ten brome seed and ten native seeds. These equal seeding densities may have prevented the excessive crowding out effect which brome relies upon in order to suppress the germination of native species thereby causing insignificant differences between brome and no brome treatments.</w:t>
      </w:r>
      <w:ins w:id="706" w:author="zenrunner" w:date="2019-03-27T11:05:00Z">
        <w:r w:rsidR="00F42E01">
          <w:rPr>
            <w:rFonts w:ascii="Times New Roman" w:hAnsi="Times New Roman"/>
            <w:sz w:val="24"/>
            <w:szCs w:val="24"/>
          </w:rPr>
          <w:t xml:space="preserve"> – </w:t>
        </w:r>
        <w:proofErr w:type="gramStart"/>
        <w:r w:rsidR="00F42E01">
          <w:rPr>
            <w:rFonts w:ascii="Times New Roman" w:hAnsi="Times New Roman"/>
            <w:sz w:val="24"/>
            <w:szCs w:val="24"/>
          </w:rPr>
          <w:t>sure</w:t>
        </w:r>
        <w:proofErr w:type="gramEnd"/>
        <w:r w:rsidR="00F42E01">
          <w:rPr>
            <w:rFonts w:ascii="Times New Roman" w:hAnsi="Times New Roman"/>
            <w:sz w:val="24"/>
            <w:szCs w:val="24"/>
          </w:rPr>
          <w:t xml:space="preserve"> you can have interpretations about </w:t>
        </w:r>
      </w:ins>
      <w:ins w:id="707" w:author="zenrunner" w:date="2019-03-27T11:06:00Z">
        <w:r w:rsidR="00FC07C0">
          <w:rPr>
            <w:rFonts w:ascii="Times New Roman" w:hAnsi="Times New Roman"/>
            <w:sz w:val="24"/>
            <w:szCs w:val="24"/>
          </w:rPr>
          <w:t>why no difference but I think loads of science out there showing that exotics can become invasive not being better competitors always but being opportunistic.  JACOB???</w:t>
        </w:r>
      </w:ins>
      <w:r>
        <w:rPr>
          <w:rFonts w:ascii="Times New Roman" w:hAnsi="Times New Roman"/>
          <w:sz w:val="24"/>
          <w:szCs w:val="24"/>
        </w:rPr>
        <w:t xml:space="preserve"> </w:t>
      </w:r>
      <w:ins w:id="708" w:author="bbbbling@gmail.com [9]" w:date="2019-03-27T15:50:00Z">
        <w:r w:rsidR="00026C41">
          <w:rPr>
            <w:rFonts w:ascii="Times New Roman" w:hAnsi="Times New Roman"/>
            <w:sz w:val="24"/>
            <w:szCs w:val="24"/>
          </w:rPr>
          <w:t xml:space="preserve"> </w:t>
        </w:r>
      </w:ins>
      <w:ins w:id="709" w:author="bbbbling@gmail.com [9]" w:date="2019-03-27T15:52:00Z">
        <w:r w:rsidR="00026C41">
          <w:rPr>
            <w:rFonts w:ascii="Times New Roman" w:hAnsi="Times New Roman"/>
            <w:sz w:val="24"/>
            <w:szCs w:val="24"/>
          </w:rPr>
          <w:t>Effects of o</w:t>
        </w:r>
      </w:ins>
      <w:ins w:id="710" w:author="bbbbling@gmail.com [9]" w:date="2019-03-27T15:50:00Z">
        <w:r w:rsidR="00026C41">
          <w:rPr>
            <w:rFonts w:ascii="Times New Roman" w:hAnsi="Times New Roman"/>
            <w:sz w:val="24"/>
            <w:szCs w:val="24"/>
          </w:rPr>
          <w:t xml:space="preserve">ne-on-one competition in the greenhouse may not </w:t>
        </w:r>
      </w:ins>
      <w:ins w:id="711" w:author="bbbbling@gmail.com [9]" w:date="2019-03-27T15:52:00Z">
        <w:r w:rsidR="00026C41">
          <w:rPr>
            <w:rFonts w:ascii="Times New Roman" w:hAnsi="Times New Roman"/>
            <w:sz w:val="24"/>
            <w:szCs w:val="24"/>
          </w:rPr>
          <w:t>reflect</w:t>
        </w:r>
      </w:ins>
      <w:ins w:id="712" w:author="bbbbling@gmail.com [9]" w:date="2019-03-27T15:50:00Z">
        <w:r w:rsidR="00026C41">
          <w:rPr>
            <w:rFonts w:ascii="Times New Roman" w:hAnsi="Times New Roman"/>
            <w:sz w:val="24"/>
            <w:szCs w:val="24"/>
          </w:rPr>
          <w:t xml:space="preserve"> t</w:t>
        </w:r>
      </w:ins>
      <w:ins w:id="713" w:author="bbbbling@gmail.com [9]" w:date="2019-03-27T15:51:00Z">
        <w:r w:rsidR="00026C41">
          <w:rPr>
            <w:rFonts w:ascii="Times New Roman" w:hAnsi="Times New Roman"/>
            <w:sz w:val="24"/>
            <w:szCs w:val="24"/>
          </w:rPr>
          <w:t>he</w:t>
        </w:r>
      </w:ins>
      <w:ins w:id="714" w:author="bbbbling@gmail.com [9]" w:date="2019-03-27T15:50:00Z">
        <w:r w:rsidR="00026C41">
          <w:rPr>
            <w:rFonts w:ascii="Times New Roman" w:hAnsi="Times New Roman"/>
            <w:sz w:val="24"/>
            <w:szCs w:val="24"/>
          </w:rPr>
          <w:t xml:space="preserve"> 1000</w:t>
        </w:r>
      </w:ins>
      <w:ins w:id="715" w:author="bbbbling@gmail.com [9]" w:date="2019-03-27T15:51:00Z">
        <w:r w:rsidR="00026C41">
          <w:rPr>
            <w:rFonts w:ascii="Times New Roman" w:hAnsi="Times New Roman"/>
            <w:sz w:val="24"/>
            <w:szCs w:val="24"/>
          </w:rPr>
          <w:t xml:space="preserve">-on-one competition that occurs in the field.  </w:t>
        </w:r>
      </w:ins>
      <w:ins w:id="716" w:author="bbbbling@gmail.com [10]" w:date="2019-03-27T15:57:00Z">
        <w:r w:rsidR="00026C41">
          <w:rPr>
            <w:rFonts w:ascii="Times New Roman" w:hAnsi="Times New Roman"/>
            <w:sz w:val="24"/>
            <w:szCs w:val="24"/>
          </w:rPr>
          <w:t xml:space="preserve">Also, no idea of competitive effects on belowground biomass (likely important </w:t>
        </w:r>
        <w:r w:rsidR="00026C41" w:rsidRPr="00026C41">
          <w:rPr>
            <mc:AlternateContent>
              <mc:Choice Requires="w16se">
                <w:rFonts w:ascii="Times New Roman" w:hAnsi="Times New Roman"/>
              </mc:Choice>
              <mc:Fallback>
                <w:rFonts w:ascii="Segoe UI Emoji" w:eastAsia="Segoe UI Emoji" w:hAnsi="Segoe UI Emoji" w:cs="Segoe UI Emoji"/>
              </mc:Fallback>
            </mc:AlternateContent>
            <w:sz w:val="24"/>
            <w:szCs w:val="24"/>
          </w:rPr>
          <mc:AlternateContent>
            <mc:Choice Requires="w16se">
              <w16se:symEx w16se:font="Segoe UI Emoji" w16se:char="1F60A"/>
            </mc:Choice>
            <mc:Fallback>
              <w:t>😊</w:t>
            </mc:Fallback>
          </mc:AlternateContent>
        </w:r>
        <w:r w:rsidR="00026C41">
          <w:rPr>
            <w:rFonts w:ascii="Times New Roman" w:hAnsi="Times New Roman"/>
            <w:sz w:val="24"/>
            <w:szCs w:val="24"/>
          </w:rPr>
          <w:t xml:space="preserve">).  </w:t>
        </w:r>
      </w:ins>
      <w:ins w:id="717" w:author="bbbbling@gmail.com [9]" w:date="2019-03-27T15:51:00Z">
        <w:r w:rsidR="00026C41">
          <w:rPr>
            <w:rFonts w:ascii="Times New Roman" w:hAnsi="Times New Roman"/>
            <w:sz w:val="24"/>
            <w:szCs w:val="24"/>
          </w:rPr>
          <w:t xml:space="preserve">No data on “opportunism” </w:t>
        </w:r>
      </w:ins>
      <w:ins w:id="718" w:author="bbbbling@gmail.com [9]" w:date="2019-03-27T15:55:00Z">
        <w:r w:rsidR="00026C41">
          <w:rPr>
            <w:rFonts w:ascii="Times New Roman" w:hAnsi="Times New Roman"/>
            <w:sz w:val="24"/>
            <w:szCs w:val="24"/>
          </w:rPr>
          <w:t>here</w:t>
        </w:r>
      </w:ins>
      <w:ins w:id="719" w:author="bbbbling@gmail.com [9]" w:date="2019-03-27T15:51:00Z">
        <w:r w:rsidR="00026C41">
          <w:rPr>
            <w:rFonts w:ascii="Times New Roman" w:hAnsi="Times New Roman"/>
            <w:sz w:val="24"/>
            <w:szCs w:val="24"/>
          </w:rPr>
          <w:t>, but we do have data on competition.  Stick to competition.</w:t>
        </w:r>
      </w:ins>
    </w:p>
    <w:p w14:paraId="7E67FA96" w14:textId="3F0D5974" w:rsidR="00202574" w:rsidRDefault="001D1A67">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 xml:space="preserve">Native biomass per individual was significantly affected by native species, water availability and brome treatment, independently. Native species </w:t>
      </w:r>
      <w:ins w:id="720" w:author="zenrunner" w:date="2019-03-27T11:06:00Z">
        <w:r w:rsidR="00D124FC">
          <w:rPr>
            <w:rFonts w:ascii="Times New Roman" w:eastAsia="Times New Roman" w:hAnsi="Times New Roman" w:cs="Times New Roman"/>
            <w:sz w:val="24"/>
            <w:szCs w:val="24"/>
          </w:rPr>
          <w:t xml:space="preserve">identity??? </w:t>
        </w:r>
        <w:proofErr w:type="gramStart"/>
        <w:r w:rsidR="00D124FC">
          <w:rPr>
            <w:rFonts w:ascii="Times New Roman" w:eastAsia="Times New Roman" w:hAnsi="Times New Roman" w:cs="Times New Roman"/>
            <w:sz w:val="24"/>
            <w:szCs w:val="24"/>
          </w:rPr>
          <w:t>So</w:t>
        </w:r>
        <w:proofErr w:type="gramEnd"/>
        <w:r w:rsidR="00D124FC">
          <w:rPr>
            <w:rFonts w:ascii="Times New Roman" w:eastAsia="Times New Roman" w:hAnsi="Times New Roman" w:cs="Times New Roman"/>
            <w:sz w:val="24"/>
            <w:szCs w:val="24"/>
          </w:rPr>
          <w:t xml:space="preserve"> this is the species </w:t>
        </w:r>
        <w:proofErr w:type="spellStart"/>
        <w:r w:rsidR="00D124FC">
          <w:rPr>
            <w:rFonts w:ascii="Times New Roman" w:eastAsia="Times New Roman" w:hAnsi="Times New Roman" w:cs="Times New Roman"/>
            <w:sz w:val="24"/>
            <w:szCs w:val="24"/>
          </w:rPr>
          <w:t>specifity</w:t>
        </w:r>
        <w:proofErr w:type="spellEnd"/>
        <w:r w:rsidR="00D124FC">
          <w:rPr>
            <w:rFonts w:ascii="Times New Roman" w:eastAsia="Times New Roman" w:hAnsi="Times New Roman" w:cs="Times New Roman"/>
            <w:sz w:val="24"/>
            <w:szCs w:val="24"/>
          </w:rPr>
          <w:t xml:space="preserve"> idea again??? </w:t>
        </w:r>
      </w:ins>
      <w:r>
        <w:rPr>
          <w:rFonts w:ascii="Times New Roman" w:eastAsia="Times New Roman" w:hAnsi="Times New Roman" w:cs="Times New Roman"/>
          <w:sz w:val="24"/>
          <w:szCs w:val="24"/>
        </w:rPr>
        <w:t xml:space="preserve">was the most significant predictor of native biomass per individual as it possessed the greatest effect size. Phacelia possessed the greatest biomass across all treatments, supporting the predictions of the present study. Firstly, under natural conditions, Phacelia is on average the largest of the three native species thereby giving it an advantage for biomass measurements (Killian, 2016). Furthermore, Phacelia is known for its rapid growth and high investment in aboveground biomass (Killian, 2016; </w:t>
      </w:r>
      <w:proofErr w:type="spellStart"/>
      <w:r>
        <w:rPr>
          <w:rFonts w:ascii="Times New Roman" w:eastAsia="Times New Roman" w:hAnsi="Times New Roman" w:cs="Times New Roman"/>
          <w:sz w:val="24"/>
          <w:szCs w:val="24"/>
        </w:rPr>
        <w:t>Turson</w:t>
      </w:r>
      <w:proofErr w:type="spellEnd"/>
      <w:r>
        <w:rPr>
          <w:rFonts w:ascii="Times New Roman" w:eastAsia="Times New Roman" w:hAnsi="Times New Roman" w:cs="Times New Roman"/>
          <w:sz w:val="24"/>
          <w:szCs w:val="24"/>
        </w:rPr>
        <w:t xml:space="preserve"> et al., 2018). These traits of rapid growth and high aboveground productivity are intertwined. Phacelia invests large quantities of energy into aboveground biomass in order to maximize leaf surface area in turn maximizing growth and photosynthetic output (</w:t>
      </w:r>
      <w:proofErr w:type="spellStart"/>
      <w:r>
        <w:rPr>
          <w:rFonts w:ascii="Times New Roman" w:eastAsia="Times New Roman" w:hAnsi="Times New Roman" w:cs="Times New Roman"/>
          <w:sz w:val="24"/>
          <w:szCs w:val="24"/>
        </w:rPr>
        <w:t>Fuksa</w:t>
      </w:r>
      <w:proofErr w:type="spellEnd"/>
      <w:r>
        <w:rPr>
          <w:rFonts w:ascii="Times New Roman" w:eastAsia="Times New Roman" w:hAnsi="Times New Roman" w:cs="Times New Roman"/>
          <w:sz w:val="24"/>
          <w:szCs w:val="24"/>
        </w:rPr>
        <w:t xml:space="preserve"> et al., 2013). Furthermore, the cells which compose the stem and nodes of the Phacelia plant are also capable of high levels of photosynthetic activity (</w:t>
      </w:r>
      <w:proofErr w:type="spellStart"/>
      <w:r>
        <w:rPr>
          <w:rFonts w:ascii="Times New Roman" w:hAnsi="Times New Roman"/>
          <w:sz w:val="24"/>
          <w:szCs w:val="24"/>
        </w:rPr>
        <w:t>Larrain</w:t>
      </w:r>
      <w:proofErr w:type="spellEnd"/>
      <w:r>
        <w:rPr>
          <w:rFonts w:ascii="Times New Roman" w:hAnsi="Times New Roman"/>
          <w:sz w:val="24"/>
          <w:szCs w:val="24"/>
        </w:rPr>
        <w:t>-Barrios et al., 2018). This ensures that in times of extreme resource limitation when large number of leaves can no longer be produced and maintained, Phacelia can maintain sufficient levels of photosynthesis though utilizing the photosynthetic capabilities of its nodes and stems (</w:t>
      </w:r>
      <w:proofErr w:type="spellStart"/>
      <w:r>
        <w:rPr>
          <w:rFonts w:ascii="Times New Roman" w:hAnsi="Times New Roman"/>
          <w:sz w:val="24"/>
          <w:szCs w:val="24"/>
        </w:rPr>
        <w:t>Fuksa</w:t>
      </w:r>
      <w:proofErr w:type="spellEnd"/>
      <w:r>
        <w:rPr>
          <w:rFonts w:ascii="Times New Roman" w:hAnsi="Times New Roman"/>
          <w:sz w:val="24"/>
          <w:szCs w:val="24"/>
        </w:rPr>
        <w:t xml:space="preserve"> et al., 2013; </w:t>
      </w:r>
      <w:proofErr w:type="spellStart"/>
      <w:r>
        <w:rPr>
          <w:rFonts w:ascii="Times New Roman" w:hAnsi="Times New Roman"/>
          <w:sz w:val="24"/>
          <w:szCs w:val="24"/>
        </w:rPr>
        <w:t>Larrain</w:t>
      </w:r>
      <w:proofErr w:type="spellEnd"/>
      <w:r>
        <w:rPr>
          <w:rFonts w:ascii="Times New Roman" w:hAnsi="Times New Roman"/>
          <w:sz w:val="24"/>
          <w:szCs w:val="24"/>
        </w:rPr>
        <w:t xml:space="preserve">-Barrios et al., 2018). </w:t>
      </w:r>
    </w:p>
    <w:p w14:paraId="76053DA2" w14:textId="56E5FAFC" w:rsidR="00202574" w:rsidRDefault="001D1A67">
      <w:pPr>
        <w:pStyle w:val="Body"/>
        <w:spacing w:line="480" w:lineRule="auto"/>
        <w:rPr>
          <w:ins w:id="721" w:author="zenrunner" w:date="2019-03-27T11:07:00Z"/>
          <w:rFonts w:ascii="Times New Roman" w:hAnsi="Times New Roman"/>
          <w:sz w:val="24"/>
          <w:szCs w:val="24"/>
        </w:rPr>
      </w:pPr>
      <w:r>
        <w:rPr>
          <w:rFonts w:ascii="Times New Roman" w:eastAsia="Times New Roman" w:hAnsi="Times New Roman" w:cs="Times New Roman"/>
          <w:sz w:val="24"/>
          <w:szCs w:val="24"/>
        </w:rPr>
        <w:tab/>
        <w:t xml:space="preserve">Water availability was the </w:t>
      </w:r>
      <w:commentRangeStart w:id="722"/>
      <w:r w:rsidRPr="00215C1C">
        <w:rPr>
          <w:rFonts w:ascii="Times New Roman" w:eastAsia="Times New Roman" w:hAnsi="Times New Roman" w:cs="Times New Roman"/>
          <w:sz w:val="24"/>
          <w:szCs w:val="24"/>
          <w:highlight w:val="yellow"/>
          <w:rPrChange w:id="723" w:author="zenrunner" w:date="2019-03-27T11:07:00Z">
            <w:rPr>
              <w:rFonts w:ascii="Times New Roman" w:eastAsia="Times New Roman" w:hAnsi="Times New Roman" w:cs="Times New Roman"/>
              <w:sz w:val="24"/>
              <w:szCs w:val="24"/>
            </w:rPr>
          </w:rPrChange>
        </w:rPr>
        <w:t xml:space="preserve">second most significant </w:t>
      </w:r>
      <w:commentRangeEnd w:id="722"/>
      <w:r w:rsidR="00026C41">
        <w:rPr>
          <w:rStyle w:val="CommentReference"/>
          <w:rFonts w:ascii="Times New Roman" w:hAnsi="Times New Roman" w:cs="Times New Roman"/>
          <w:color w:val="auto"/>
        </w:rPr>
        <w:commentReference w:id="722"/>
      </w:r>
      <w:r w:rsidRPr="00215C1C">
        <w:rPr>
          <w:rFonts w:ascii="Times New Roman" w:eastAsia="Times New Roman" w:hAnsi="Times New Roman" w:cs="Times New Roman"/>
          <w:sz w:val="24"/>
          <w:szCs w:val="24"/>
          <w:highlight w:val="yellow"/>
          <w:rPrChange w:id="724" w:author="zenrunner" w:date="2019-03-27T11:07:00Z">
            <w:rPr>
              <w:rFonts w:ascii="Times New Roman" w:eastAsia="Times New Roman" w:hAnsi="Times New Roman" w:cs="Times New Roman"/>
              <w:sz w:val="24"/>
              <w:szCs w:val="24"/>
            </w:rPr>
          </w:rPrChange>
        </w:rPr>
        <w:t>variable in determining native biomass per individual</w:t>
      </w:r>
      <w:r>
        <w:rPr>
          <w:rFonts w:ascii="Times New Roman" w:eastAsia="Times New Roman" w:hAnsi="Times New Roman" w:cs="Times New Roman"/>
          <w:sz w:val="24"/>
          <w:szCs w:val="24"/>
        </w:rPr>
        <w:t xml:space="preserve">, with greater water availability in turn driving greater biomass per individual. This is a </w:t>
      </w:r>
      <w:proofErr w:type="spellStart"/>
      <w:r>
        <w:rPr>
          <w:rFonts w:ascii="Times New Roman" w:eastAsia="Times New Roman" w:hAnsi="Times New Roman" w:cs="Times New Roman"/>
          <w:sz w:val="24"/>
          <w:szCs w:val="24"/>
        </w:rPr>
        <w:t>well documented</w:t>
      </w:r>
      <w:proofErr w:type="spellEnd"/>
      <w:r>
        <w:rPr>
          <w:rFonts w:ascii="Times New Roman" w:eastAsia="Times New Roman" w:hAnsi="Times New Roman" w:cs="Times New Roman"/>
          <w:sz w:val="24"/>
          <w:szCs w:val="24"/>
        </w:rPr>
        <w:t xml:space="preserve"> observation in desert ecosystems. Under stressful conditions where water is extremely limited, desert plants invest the majority of their primary production into below ground biomass in an effort to expand their </w:t>
      </w:r>
      <w:commentRangeStart w:id="725"/>
      <w:r>
        <w:rPr>
          <w:rFonts w:ascii="Times New Roman" w:eastAsia="Times New Roman" w:hAnsi="Times New Roman" w:cs="Times New Roman"/>
          <w:sz w:val="24"/>
          <w:szCs w:val="24"/>
        </w:rPr>
        <w:t xml:space="preserve">root system </w:t>
      </w:r>
      <w:commentRangeEnd w:id="725"/>
      <w:r w:rsidR="00026C41">
        <w:rPr>
          <w:rStyle w:val="CommentReference"/>
          <w:rFonts w:ascii="Times New Roman" w:hAnsi="Times New Roman" w:cs="Times New Roman"/>
          <w:color w:val="auto"/>
        </w:rPr>
        <w:commentReference w:id="725"/>
      </w:r>
      <w:r>
        <w:rPr>
          <w:rFonts w:ascii="Times New Roman" w:eastAsia="Times New Roman" w:hAnsi="Times New Roman" w:cs="Times New Roman"/>
          <w:sz w:val="24"/>
          <w:szCs w:val="24"/>
        </w:rPr>
        <w:t xml:space="preserve">and in turn maximize water absorption (Barbour, 1973). However, once water is no longer a limited resource, desert plants alter where they invest their productivity and subsequently increase their investment in aboveground </w:t>
      </w:r>
      <w:r>
        <w:rPr>
          <w:rFonts w:ascii="Times New Roman" w:eastAsia="Times New Roman" w:hAnsi="Times New Roman" w:cs="Times New Roman"/>
          <w:sz w:val="24"/>
          <w:szCs w:val="24"/>
        </w:rPr>
        <w:lastRenderedPageBreak/>
        <w:t>biomass in an effort to increase photosynthetic surface area and height (</w:t>
      </w:r>
      <w:proofErr w:type="spellStart"/>
      <w:r>
        <w:rPr>
          <w:rFonts w:ascii="Times New Roman" w:eastAsia="Times New Roman" w:hAnsi="Times New Roman" w:cs="Times New Roman"/>
          <w:sz w:val="24"/>
          <w:szCs w:val="24"/>
        </w:rPr>
        <w:t>Burri</w:t>
      </w:r>
      <w:proofErr w:type="spellEnd"/>
      <w:r>
        <w:rPr>
          <w:rFonts w:ascii="Times New Roman" w:eastAsia="Times New Roman" w:hAnsi="Times New Roman" w:cs="Times New Roman"/>
          <w:sz w:val="24"/>
          <w:szCs w:val="24"/>
        </w:rPr>
        <w:t xml:space="preserve"> et al., 2018). This leads to the plant possessing a greater growth rate, increases competitive ability, increases fecundity through the production of larger flowers that are more noticeable to pollinators, and increases seed size (</w:t>
      </w:r>
      <w:r>
        <w:rPr>
          <w:rFonts w:ascii="Times New Roman" w:hAnsi="Times New Roman"/>
          <w:sz w:val="24"/>
          <w:szCs w:val="24"/>
          <w:lang w:val="de-DE"/>
        </w:rPr>
        <w:t>Eckstein</w:t>
      </w:r>
      <w:r>
        <w:rPr>
          <w:rFonts w:ascii="Times New Roman" w:hAnsi="Times New Roman"/>
          <w:sz w:val="24"/>
          <w:szCs w:val="24"/>
        </w:rPr>
        <w:t xml:space="preserve">, 2005). </w:t>
      </w:r>
      <w:ins w:id="726" w:author="zenrunner" w:date="2019-03-27T11:07:00Z">
        <w:r w:rsidR="00215C1C">
          <w:rPr>
            <w:rFonts w:ascii="Times New Roman" w:hAnsi="Times New Roman"/>
            <w:sz w:val="24"/>
            <w:szCs w:val="24"/>
          </w:rPr>
          <w:t>Same – reorganize…</w:t>
        </w:r>
      </w:ins>
    </w:p>
    <w:p w14:paraId="4FDA7B13" w14:textId="77777777" w:rsidR="00215C1C" w:rsidRDefault="00215C1C">
      <w:pPr>
        <w:pStyle w:val="Body"/>
        <w:spacing w:line="480" w:lineRule="auto"/>
        <w:rPr>
          <w:rFonts w:ascii="Times New Roman" w:eastAsia="Times New Roman" w:hAnsi="Times New Roman" w:cs="Times New Roman"/>
          <w:sz w:val="24"/>
          <w:szCs w:val="24"/>
        </w:rPr>
      </w:pPr>
    </w:p>
    <w:p w14:paraId="421A547B" w14:textId="1706E043" w:rsidR="00202574" w:rsidRDefault="001D1A67">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Pr="0090245D">
        <w:rPr>
          <w:rFonts w:ascii="Times New Roman" w:eastAsia="Times New Roman" w:hAnsi="Times New Roman" w:cs="Times New Roman"/>
          <w:sz w:val="24"/>
          <w:szCs w:val="24"/>
          <w:highlight w:val="yellow"/>
          <w:rPrChange w:id="727" w:author="zenrunner" w:date="2019-03-27T11:07:00Z">
            <w:rPr>
              <w:rFonts w:ascii="Times New Roman" w:eastAsia="Times New Roman" w:hAnsi="Times New Roman" w:cs="Times New Roman"/>
              <w:sz w:val="24"/>
              <w:szCs w:val="24"/>
            </w:rPr>
          </w:rPrChange>
        </w:rPr>
        <w:t>Brome treatment was the lowest predictor of native biomass per individual, nevertheless every native species experienced significantly lower productivity when grown in the presence of brome, thereby supporting the predictions of the present study.</w:t>
      </w:r>
      <w:ins w:id="728" w:author="zenrunner" w:date="2019-03-27T11:07:00Z">
        <w:r w:rsidR="0090245D">
          <w:rPr>
            <w:rFonts w:ascii="Times New Roman" w:eastAsia="Times New Roman" w:hAnsi="Times New Roman" w:cs="Times New Roman"/>
            <w:sz w:val="24"/>
            <w:szCs w:val="24"/>
            <w:highlight w:val="yellow"/>
          </w:rPr>
          <w:t xml:space="preserve"> Same reorganize and just say whether competitive effects of brome got stronger or weaker with more drought – or no effect??</w:t>
        </w:r>
      </w:ins>
      <w:r w:rsidRPr="0090245D">
        <w:rPr>
          <w:rFonts w:ascii="Times New Roman" w:eastAsia="Times New Roman" w:hAnsi="Times New Roman" w:cs="Times New Roman"/>
          <w:sz w:val="24"/>
          <w:szCs w:val="24"/>
          <w:highlight w:val="yellow"/>
          <w:rPrChange w:id="729" w:author="zenrunner" w:date="2019-03-27T11:07:00Z">
            <w:rPr>
              <w:rFonts w:ascii="Times New Roman" w:eastAsia="Times New Roman" w:hAnsi="Times New Roman" w:cs="Times New Roman"/>
              <w:sz w:val="24"/>
              <w:szCs w:val="24"/>
            </w:rPr>
          </w:rPrChange>
        </w:rPr>
        <w:t xml:space="preserve"> </w:t>
      </w:r>
      <w:proofErr w:type="spellStart"/>
      <w:r w:rsidRPr="0090245D">
        <w:rPr>
          <w:rFonts w:ascii="Times New Roman" w:eastAsia="Times New Roman" w:hAnsi="Times New Roman" w:cs="Times New Roman"/>
          <w:sz w:val="24"/>
          <w:szCs w:val="24"/>
          <w:highlight w:val="yellow"/>
          <w:rPrChange w:id="730" w:author="zenrunner" w:date="2019-03-27T11:07:00Z">
            <w:rPr>
              <w:rFonts w:ascii="Times New Roman" w:eastAsia="Times New Roman" w:hAnsi="Times New Roman" w:cs="Times New Roman"/>
              <w:sz w:val="24"/>
              <w:szCs w:val="24"/>
            </w:rPr>
          </w:rPrChange>
        </w:rPr>
        <w:t>S</w:t>
      </w:r>
      <w:r>
        <w:rPr>
          <w:rFonts w:ascii="Times New Roman" w:eastAsia="Times New Roman" w:hAnsi="Times New Roman" w:cs="Times New Roman"/>
          <w:sz w:val="24"/>
          <w:szCs w:val="24"/>
        </w:rPr>
        <w:t>alo</w:t>
      </w:r>
      <w:proofErr w:type="spellEnd"/>
      <w:r>
        <w:rPr>
          <w:rFonts w:ascii="Times New Roman" w:eastAsia="Times New Roman" w:hAnsi="Times New Roman" w:cs="Times New Roman"/>
          <w:sz w:val="24"/>
          <w:szCs w:val="24"/>
        </w:rPr>
        <w:t xml:space="preserve"> et al., (2005) observed similar results with red brome reducing native biomass per individual by 72 to 89%. This reduction in biomass was linked to reduced plant height and fecundity at the conclusion of the growing season. The negative impact of red brome on native biomass per individual is a serious threat to the </w:t>
      </w:r>
      <w:proofErr w:type="gramStart"/>
      <w:r>
        <w:rPr>
          <w:rFonts w:ascii="Times New Roman" w:eastAsia="Times New Roman" w:hAnsi="Times New Roman" w:cs="Times New Roman"/>
          <w:sz w:val="24"/>
          <w:szCs w:val="24"/>
        </w:rPr>
        <w:t>long term</w:t>
      </w:r>
      <w:proofErr w:type="gramEnd"/>
      <w:r>
        <w:rPr>
          <w:rFonts w:ascii="Times New Roman" w:eastAsia="Times New Roman" w:hAnsi="Times New Roman" w:cs="Times New Roman"/>
          <w:sz w:val="24"/>
          <w:szCs w:val="24"/>
        </w:rPr>
        <w:t xml:space="preserve"> persistence of native annual plant populations (</w:t>
      </w:r>
      <w:proofErr w:type="spellStart"/>
      <w:r>
        <w:rPr>
          <w:rFonts w:ascii="Times New Roman" w:eastAsia="Times New Roman" w:hAnsi="Times New Roman" w:cs="Times New Roman"/>
          <w:sz w:val="24"/>
          <w:szCs w:val="24"/>
        </w:rPr>
        <w:t>Salo</w:t>
      </w:r>
      <w:proofErr w:type="spellEnd"/>
      <w:r>
        <w:rPr>
          <w:rFonts w:ascii="Times New Roman" w:eastAsia="Times New Roman" w:hAnsi="Times New Roman" w:cs="Times New Roman"/>
          <w:sz w:val="24"/>
          <w:szCs w:val="24"/>
        </w:rPr>
        <w:t xml:space="preserve"> et al., 2005). This is because as the native plants germinate, they are faced with extreme competition due to the </w:t>
      </w:r>
      <w:proofErr w:type="spellStart"/>
      <w:r>
        <w:rPr>
          <w:rFonts w:ascii="Times New Roman" w:eastAsia="Times New Roman" w:hAnsi="Times New Roman" w:cs="Times New Roman"/>
          <w:sz w:val="24"/>
          <w:szCs w:val="24"/>
        </w:rPr>
        <w:t>neighbouring</w:t>
      </w:r>
      <w:proofErr w:type="spellEnd"/>
      <w:r>
        <w:rPr>
          <w:rFonts w:ascii="Times New Roman" w:eastAsia="Times New Roman" w:hAnsi="Times New Roman" w:cs="Times New Roman"/>
          <w:sz w:val="24"/>
          <w:szCs w:val="24"/>
        </w:rPr>
        <w:t xml:space="preserve"> red brome. Intense competition in a resource limited environment, reduces the size and fecundity of the native plants and subsequently induces reduced seed production (</w:t>
      </w:r>
      <w:proofErr w:type="spellStart"/>
      <w:r>
        <w:rPr>
          <w:rFonts w:ascii="Times New Roman" w:eastAsia="Times New Roman" w:hAnsi="Times New Roman" w:cs="Times New Roman"/>
          <w:sz w:val="24"/>
          <w:szCs w:val="24"/>
        </w:rPr>
        <w:t>Salo</w:t>
      </w:r>
      <w:proofErr w:type="spellEnd"/>
      <w:r>
        <w:rPr>
          <w:rFonts w:ascii="Times New Roman" w:eastAsia="Times New Roman" w:hAnsi="Times New Roman" w:cs="Times New Roman"/>
          <w:sz w:val="24"/>
          <w:szCs w:val="24"/>
        </w:rPr>
        <w:t xml:space="preserve"> et al., 2005). The vast majority of native desert annuals rely on soil seed reserves to proliferate and maintain a healthy population (Keeley, 1991). Therefore, over multiple years of reduced fecundity and seed production, the soil seed reserves of annual desert plants begin to deplete thereby threatening their continued existence in ecosystems invaded by red brome (</w:t>
      </w:r>
      <w:proofErr w:type="spellStart"/>
      <w:r>
        <w:rPr>
          <w:rFonts w:ascii="Times New Roman" w:eastAsia="Times New Roman" w:hAnsi="Times New Roman" w:cs="Times New Roman"/>
          <w:sz w:val="24"/>
          <w:szCs w:val="24"/>
        </w:rPr>
        <w:t>Salo</w:t>
      </w:r>
      <w:proofErr w:type="spellEnd"/>
      <w:r>
        <w:rPr>
          <w:rFonts w:ascii="Times New Roman" w:eastAsia="Times New Roman" w:hAnsi="Times New Roman" w:cs="Times New Roman"/>
          <w:sz w:val="24"/>
          <w:szCs w:val="24"/>
        </w:rPr>
        <w:t xml:space="preserve"> et al., 2005). Furthermore, the global model for native biomass per individual was significant; there were significant interactions between native species, brome treatment and water treatment. This finding implies that the effects of water </w:t>
      </w:r>
      <w:r>
        <w:rPr>
          <w:rFonts w:ascii="Times New Roman" w:eastAsia="Times New Roman" w:hAnsi="Times New Roman" w:cs="Times New Roman"/>
          <w:sz w:val="24"/>
          <w:szCs w:val="24"/>
        </w:rPr>
        <w:lastRenderedPageBreak/>
        <w:t xml:space="preserve">treatment and brome treatment are species specific; a finding previously observed by Mason et al., (2016). Therefore, strategies for the biocontrol of red brome populations must be first analyzed at the species level in order to determine which native species are the most resilient to red brome invasion and under what abiotic conditions does this resilience peak. </w:t>
      </w:r>
    </w:p>
    <w:p w14:paraId="0727CA6E" w14:textId="77777777" w:rsidR="00202574" w:rsidRDefault="001D1A67">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Brome germination was not significantly different across the native species or across water treatments however, both variables had a significant effect on brome mortality. Water treatment was the stronger determinant of brome mortality with drought conditions driving significantly greater brome mortality, thereby supporting the predictions of the present study. Red brome is a relatively drought intolerant </w:t>
      </w:r>
      <w:proofErr w:type="spellStart"/>
      <w:r>
        <w:rPr>
          <w:rFonts w:ascii="Times New Roman" w:eastAsia="Times New Roman" w:hAnsi="Times New Roman" w:cs="Times New Roman"/>
          <w:sz w:val="24"/>
          <w:szCs w:val="24"/>
        </w:rPr>
        <w:t>mediterranean</w:t>
      </w:r>
      <w:proofErr w:type="spellEnd"/>
      <w:r>
        <w:rPr>
          <w:rFonts w:ascii="Times New Roman" w:eastAsia="Times New Roman" w:hAnsi="Times New Roman" w:cs="Times New Roman"/>
          <w:sz w:val="24"/>
          <w:szCs w:val="24"/>
        </w:rPr>
        <w:t xml:space="preserve"> annual due to the fact that it possesses a low water use efficiency (Nguyen et al., 2016; </w:t>
      </w:r>
      <w:proofErr w:type="spellStart"/>
      <w:r>
        <w:rPr>
          <w:rFonts w:ascii="Times New Roman" w:eastAsia="Times New Roman" w:hAnsi="Times New Roman" w:cs="Times New Roman"/>
          <w:sz w:val="24"/>
          <w:szCs w:val="24"/>
        </w:rPr>
        <w:t>DeFalco</w:t>
      </w:r>
      <w:proofErr w:type="spellEnd"/>
      <w:r>
        <w:rPr>
          <w:rFonts w:ascii="Times New Roman" w:eastAsia="Times New Roman" w:hAnsi="Times New Roman" w:cs="Times New Roman"/>
          <w:sz w:val="24"/>
          <w:szCs w:val="24"/>
        </w:rPr>
        <w:t xml:space="preserve"> et al., 2003). Red brome is also extremely sensitive to precipitation events; even the slightest rainfall will cue the brome to germinate (</w:t>
      </w:r>
      <w:proofErr w:type="spellStart"/>
      <w:r>
        <w:rPr>
          <w:rFonts w:ascii="Times New Roman" w:eastAsia="Times New Roman" w:hAnsi="Times New Roman" w:cs="Times New Roman"/>
          <w:sz w:val="24"/>
          <w:szCs w:val="24"/>
        </w:rPr>
        <w:t>DeFalco</w:t>
      </w:r>
      <w:proofErr w:type="spellEnd"/>
      <w:r>
        <w:rPr>
          <w:rFonts w:ascii="Times New Roman" w:eastAsia="Times New Roman" w:hAnsi="Times New Roman" w:cs="Times New Roman"/>
          <w:sz w:val="24"/>
          <w:szCs w:val="24"/>
        </w:rPr>
        <w:t xml:space="preserve"> et al., 2003; </w:t>
      </w:r>
      <w:proofErr w:type="spellStart"/>
      <w:r>
        <w:rPr>
          <w:rFonts w:ascii="Times New Roman" w:eastAsia="Times New Roman" w:hAnsi="Times New Roman" w:cs="Times New Roman"/>
          <w:sz w:val="24"/>
          <w:szCs w:val="24"/>
        </w:rPr>
        <w:t>Salo</w:t>
      </w:r>
      <w:proofErr w:type="spellEnd"/>
      <w:r>
        <w:rPr>
          <w:rFonts w:ascii="Times New Roman" w:eastAsia="Times New Roman" w:hAnsi="Times New Roman" w:cs="Times New Roman"/>
          <w:sz w:val="24"/>
          <w:szCs w:val="24"/>
        </w:rPr>
        <w:t xml:space="preserve">, 2004; Wade and </w:t>
      </w:r>
      <w:proofErr w:type="spellStart"/>
      <w:r>
        <w:rPr>
          <w:rFonts w:ascii="Times New Roman" w:eastAsia="Times New Roman" w:hAnsi="Times New Roman" w:cs="Times New Roman"/>
          <w:sz w:val="24"/>
          <w:szCs w:val="24"/>
        </w:rPr>
        <w:t>Loik</w:t>
      </w:r>
      <w:proofErr w:type="spellEnd"/>
      <w:r>
        <w:rPr>
          <w:rFonts w:ascii="Times New Roman" w:eastAsia="Times New Roman" w:hAnsi="Times New Roman" w:cs="Times New Roman"/>
          <w:sz w:val="24"/>
          <w:szCs w:val="24"/>
        </w:rPr>
        <w:t>, 2017).</w:t>
      </w:r>
      <w:r>
        <w:rPr>
          <w:rFonts w:ascii="Times New Roman" w:hAnsi="Times New Roman"/>
          <w:sz w:val="24"/>
          <w:szCs w:val="24"/>
        </w:rPr>
        <w:t xml:space="preserve"> This provides red brome with a large competitive advantage in sufficiently wet years as it can germinate far in advance of the native California flora allowing the red brome to dominate the ecosystem and suppress the proliferation of the native plant community (</w:t>
      </w:r>
      <w:proofErr w:type="spellStart"/>
      <w:r>
        <w:rPr>
          <w:rFonts w:ascii="Times New Roman" w:hAnsi="Times New Roman"/>
          <w:sz w:val="24"/>
          <w:szCs w:val="24"/>
        </w:rPr>
        <w:t>DeFalco</w:t>
      </w:r>
      <w:proofErr w:type="spellEnd"/>
      <w:r>
        <w:rPr>
          <w:rFonts w:ascii="Times New Roman" w:hAnsi="Times New Roman"/>
          <w:sz w:val="24"/>
          <w:szCs w:val="24"/>
        </w:rPr>
        <w:t xml:space="preserve"> et al., 2003). In drought years however, this germination strategy is extremely detrimental. If a minor rainfall occurs and this precipitation event is followed by a long dry period, the vast majority of brome individuals will die due to their inability to conserve water like traditional desert and semi-arid grassland plants (</w:t>
      </w:r>
      <w:proofErr w:type="spellStart"/>
      <w:r>
        <w:rPr>
          <w:rFonts w:ascii="Times New Roman" w:hAnsi="Times New Roman"/>
          <w:sz w:val="24"/>
          <w:szCs w:val="24"/>
        </w:rPr>
        <w:t>DeFalco</w:t>
      </w:r>
      <w:proofErr w:type="spellEnd"/>
      <w:r>
        <w:rPr>
          <w:rFonts w:ascii="Times New Roman" w:hAnsi="Times New Roman"/>
          <w:sz w:val="24"/>
          <w:szCs w:val="24"/>
        </w:rPr>
        <w:t xml:space="preserve"> et al., 2003). Furthermore, red brome seeds rapidly lose viability; red brome is incapable of performing long term seed dormancy (</w:t>
      </w:r>
      <w:proofErr w:type="spellStart"/>
      <w:r>
        <w:rPr>
          <w:rFonts w:ascii="Times New Roman" w:hAnsi="Times New Roman"/>
          <w:sz w:val="24"/>
          <w:szCs w:val="24"/>
        </w:rPr>
        <w:t>DeFalco</w:t>
      </w:r>
      <w:proofErr w:type="spellEnd"/>
      <w:r>
        <w:rPr>
          <w:rFonts w:ascii="Times New Roman" w:hAnsi="Times New Roman"/>
          <w:sz w:val="24"/>
          <w:szCs w:val="24"/>
        </w:rPr>
        <w:t xml:space="preserve"> et al., 2003; </w:t>
      </w:r>
      <w:proofErr w:type="spellStart"/>
      <w:r>
        <w:rPr>
          <w:rFonts w:ascii="Times New Roman" w:hAnsi="Times New Roman"/>
          <w:sz w:val="24"/>
          <w:szCs w:val="24"/>
        </w:rPr>
        <w:t>Salo</w:t>
      </w:r>
      <w:proofErr w:type="spellEnd"/>
      <w:r>
        <w:rPr>
          <w:rFonts w:ascii="Times New Roman" w:hAnsi="Times New Roman"/>
          <w:sz w:val="24"/>
          <w:szCs w:val="24"/>
        </w:rPr>
        <w:t xml:space="preserve">, 2005). Therefore, increased drought frequency may actually be beneficial to native Californian plant communities as over successive drought years, red brome will experience large population declines while the native Californian flora are capable of coping with the drought and if conditions do become too </w:t>
      </w:r>
      <w:r>
        <w:rPr>
          <w:rFonts w:ascii="Times New Roman" w:hAnsi="Times New Roman"/>
          <w:sz w:val="24"/>
          <w:szCs w:val="24"/>
        </w:rPr>
        <w:lastRenderedPageBreak/>
        <w:t xml:space="preserve">stressful, seed dormancy can be utilized to avoid the extreme conditions. Native species also had a significant effect on brome mortality as brome mortality was significantly greater when grown with Phacelia, across all water treatments. This observation also supported the predictions of the present study. Phacelia is an extremely effective crop cover plant. It is highly competitive for nutrients and soil moisture and is capable of producing large amounts of aboveground biomass to shade out </w:t>
      </w:r>
      <w:proofErr w:type="spellStart"/>
      <w:r>
        <w:rPr>
          <w:rFonts w:ascii="Times New Roman" w:hAnsi="Times New Roman"/>
          <w:sz w:val="24"/>
          <w:szCs w:val="24"/>
        </w:rPr>
        <w:t>neighbouring</w:t>
      </w:r>
      <w:proofErr w:type="spellEnd"/>
      <w:r>
        <w:rPr>
          <w:rFonts w:ascii="Times New Roman" w:hAnsi="Times New Roman"/>
          <w:sz w:val="24"/>
          <w:szCs w:val="24"/>
        </w:rPr>
        <w:t xml:space="preserve"> plants (Killian, 2016; </w:t>
      </w:r>
      <w:proofErr w:type="spellStart"/>
      <w:r>
        <w:rPr>
          <w:rFonts w:ascii="Times New Roman" w:hAnsi="Times New Roman"/>
          <w:sz w:val="24"/>
          <w:szCs w:val="24"/>
        </w:rPr>
        <w:t>Turson</w:t>
      </w:r>
      <w:proofErr w:type="spellEnd"/>
      <w:r>
        <w:rPr>
          <w:rFonts w:ascii="Times New Roman" w:hAnsi="Times New Roman"/>
          <w:sz w:val="24"/>
          <w:szCs w:val="24"/>
        </w:rPr>
        <w:t xml:space="preserve"> et al., 2018). </w:t>
      </w:r>
      <w:proofErr w:type="spellStart"/>
      <w:r>
        <w:rPr>
          <w:rFonts w:ascii="Times New Roman" w:hAnsi="Times New Roman"/>
          <w:sz w:val="24"/>
          <w:szCs w:val="24"/>
        </w:rPr>
        <w:t>Turson</w:t>
      </w:r>
      <w:proofErr w:type="spellEnd"/>
      <w:r>
        <w:rPr>
          <w:rFonts w:ascii="Times New Roman" w:hAnsi="Times New Roman"/>
          <w:sz w:val="24"/>
          <w:szCs w:val="24"/>
        </w:rPr>
        <w:t xml:space="preserve"> et al., (2018), observed that Phacelia suppressed noxious weeds in an abandoned agricultural landscape by 75%; the greatest out of 5 cover crop species. </w:t>
      </w:r>
    </w:p>
    <w:p w14:paraId="1C8D85FA" w14:textId="77777777" w:rsidR="00202574" w:rsidRDefault="001D1A67">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suppressive effects of Phacelia were further exemplified in the brome biomass per individual observations. Native species had a significant effect on brome biomass per individual with Phacelia driving the lowest brome biomass across all water treatments. Furthermore, it was also observed that brome biomass per individual decreased across increasing water availability. This suggests that Phacelia is capable of outcompeting brome in drought conditions and this competitive advantage increases as resources become less limited. Through analyzing brome population dynamics, it would be expected that brome biomass would increase across increasing water availability as red brome is the most competitive when water is abundant and increases in red brome population size follow wetter growing seasons (</w:t>
      </w:r>
      <w:proofErr w:type="spellStart"/>
      <w:r>
        <w:rPr>
          <w:rFonts w:ascii="Times New Roman" w:eastAsia="Times New Roman" w:hAnsi="Times New Roman" w:cs="Times New Roman"/>
          <w:sz w:val="24"/>
          <w:szCs w:val="24"/>
        </w:rPr>
        <w:t>Salo</w:t>
      </w:r>
      <w:proofErr w:type="spellEnd"/>
      <w:r>
        <w:rPr>
          <w:rFonts w:ascii="Times New Roman" w:eastAsia="Times New Roman" w:hAnsi="Times New Roman" w:cs="Times New Roman"/>
          <w:sz w:val="24"/>
          <w:szCs w:val="24"/>
        </w:rPr>
        <w:t xml:space="preserve">, 2004). However, the findings of the present study suggest that Phacelia gains a greater competitive advantage than brome under increasing water availability; the greater growth driven by larger quantities of water, increase the shading effects of Phacelia on the </w:t>
      </w:r>
      <w:proofErr w:type="spellStart"/>
      <w:r>
        <w:rPr>
          <w:rFonts w:ascii="Times New Roman" w:eastAsia="Times New Roman" w:hAnsi="Times New Roman" w:cs="Times New Roman"/>
          <w:sz w:val="24"/>
          <w:szCs w:val="24"/>
        </w:rPr>
        <w:t>neighbouring</w:t>
      </w:r>
      <w:proofErr w:type="spellEnd"/>
      <w:r>
        <w:rPr>
          <w:rFonts w:ascii="Times New Roman" w:eastAsia="Times New Roman" w:hAnsi="Times New Roman" w:cs="Times New Roman"/>
          <w:sz w:val="24"/>
          <w:szCs w:val="24"/>
        </w:rPr>
        <w:t xml:space="preserve"> brome in turn driving lower brome productivity (</w:t>
      </w:r>
      <w:proofErr w:type="spellStart"/>
      <w:r>
        <w:rPr>
          <w:rFonts w:ascii="Times New Roman" w:eastAsia="Times New Roman" w:hAnsi="Times New Roman" w:cs="Times New Roman"/>
          <w:sz w:val="24"/>
          <w:szCs w:val="24"/>
        </w:rPr>
        <w:t>Turson</w:t>
      </w:r>
      <w:proofErr w:type="spellEnd"/>
      <w:r>
        <w:rPr>
          <w:rFonts w:ascii="Times New Roman" w:eastAsia="Times New Roman" w:hAnsi="Times New Roman" w:cs="Times New Roman"/>
          <w:sz w:val="24"/>
          <w:szCs w:val="24"/>
        </w:rPr>
        <w:t xml:space="preserve"> et al., 2016). </w:t>
      </w:r>
    </w:p>
    <w:p w14:paraId="7C597B25" w14:textId="77777777" w:rsidR="00202574" w:rsidRDefault="001D1A67">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 xml:space="preserve">The global models for brome biomass per individual and brome mortality, which analyzed the combined effects of native species and water availability, were not significant implying that there were no interactions between these variables. </w:t>
      </w:r>
    </w:p>
    <w:p w14:paraId="0FD6248B" w14:textId="255F911E" w:rsidR="00202574" w:rsidRDefault="00753DB7">
      <w:pPr>
        <w:pStyle w:val="Body"/>
        <w:spacing w:line="480" w:lineRule="auto"/>
        <w:rPr>
          <w:rFonts w:ascii="Times New Roman" w:eastAsia="Times New Roman" w:hAnsi="Times New Roman" w:cs="Times New Roman"/>
          <w:b/>
          <w:bCs/>
          <w:sz w:val="24"/>
          <w:szCs w:val="24"/>
        </w:rPr>
      </w:pPr>
      <w:ins w:id="731" w:author=" " w:date="2019-03-27T16:01:00Z">
        <w:r>
          <w:rPr>
            <w:rFonts w:ascii="Times New Roman" w:hAnsi="Times New Roman"/>
            <w:b/>
            <w:bCs/>
            <w:sz w:val="24"/>
            <w:szCs w:val="24"/>
          </w:rPr>
          <w:t xml:space="preserve">Conservation </w:t>
        </w:r>
      </w:ins>
      <w:r w:rsidR="001D1A67">
        <w:rPr>
          <w:rFonts w:ascii="Times New Roman" w:hAnsi="Times New Roman"/>
          <w:b/>
          <w:bCs/>
          <w:sz w:val="24"/>
          <w:szCs w:val="24"/>
        </w:rPr>
        <w:t>Implications</w:t>
      </w:r>
      <w:del w:id="732" w:author=" " w:date="2019-03-27T16:02:00Z">
        <w:r w:rsidR="001D1A67" w:rsidDel="00753DB7">
          <w:rPr>
            <w:rFonts w:ascii="Times New Roman" w:hAnsi="Times New Roman"/>
            <w:b/>
            <w:bCs/>
            <w:sz w:val="24"/>
            <w:szCs w:val="24"/>
          </w:rPr>
          <w:delText xml:space="preserve"> and Conclusion</w:delText>
        </w:r>
      </w:del>
    </w:p>
    <w:p w14:paraId="1CB657D1" w14:textId="62DDC65B" w:rsidR="00655689" w:rsidRDefault="001D1A67">
      <w:pPr>
        <w:pStyle w:val="Body"/>
        <w:spacing w:line="480" w:lineRule="auto"/>
        <w:rPr>
          <w:ins w:id="733" w:author="bbbbling@gmail.com [12]" w:date="2019-03-27T15:40:00Z"/>
          <w:rFonts w:ascii="Times New Roman" w:hAnsi="Times New Roman"/>
          <w:sz w:val="24"/>
          <w:szCs w:val="24"/>
        </w:rPr>
      </w:pPr>
      <w:commentRangeStart w:id="734"/>
      <w:r>
        <w:rPr>
          <w:rFonts w:ascii="Times New Roman" w:eastAsia="Times New Roman" w:hAnsi="Times New Roman" w:cs="Times New Roman"/>
          <w:b/>
          <w:bCs/>
          <w:sz w:val="24"/>
          <w:szCs w:val="24"/>
        </w:rPr>
        <w:tab/>
      </w:r>
      <w:del w:id="735" w:author="bbbbling@gmail.com [12]" w:date="2019-03-27T15:37:00Z">
        <w:r w:rsidDel="00076C76">
          <w:rPr>
            <w:rFonts w:ascii="Times New Roman" w:hAnsi="Times New Roman"/>
            <w:sz w:val="24"/>
            <w:szCs w:val="24"/>
          </w:rPr>
          <w:delText>It can be concluded</w:delText>
        </w:r>
      </w:del>
      <w:ins w:id="736" w:author="bbbbling@gmail.com [12]" w:date="2019-03-27T15:37:00Z">
        <w:r w:rsidR="00076C76">
          <w:rPr>
            <w:rFonts w:ascii="Times New Roman" w:hAnsi="Times New Roman"/>
            <w:sz w:val="24"/>
            <w:szCs w:val="24"/>
          </w:rPr>
          <w:t xml:space="preserve">Our data suggests </w:t>
        </w:r>
      </w:ins>
      <w:del w:id="737" w:author="bbbbling@gmail.com [12]" w:date="2019-03-27T15:37:00Z">
        <w:r w:rsidDel="00076C76">
          <w:rPr>
            <w:rFonts w:ascii="Times New Roman" w:hAnsi="Times New Roman"/>
            <w:sz w:val="24"/>
            <w:szCs w:val="24"/>
          </w:rPr>
          <w:delText xml:space="preserve"> </w:delText>
        </w:r>
      </w:del>
      <w:r>
        <w:rPr>
          <w:rFonts w:ascii="Times New Roman" w:hAnsi="Times New Roman"/>
          <w:sz w:val="24"/>
          <w:szCs w:val="24"/>
        </w:rPr>
        <w:t xml:space="preserve">that drought </w:t>
      </w:r>
      <w:del w:id="738" w:author="bbbbling@gmail.com [10]" w:date="2019-03-27T15:59:00Z">
        <w:r w:rsidDel="00753DB7">
          <w:rPr>
            <w:rFonts w:ascii="Times New Roman" w:hAnsi="Times New Roman"/>
            <w:sz w:val="24"/>
            <w:szCs w:val="24"/>
          </w:rPr>
          <w:delText>has</w:delText>
        </w:r>
      </w:del>
      <w:ins w:id="739" w:author="bbbbling@gmail.com [12]" w:date="2019-03-27T15:37:00Z">
        <w:del w:id="740" w:author="bbbbling@gmail.com [10]" w:date="2019-03-27T15:59:00Z">
          <w:r w:rsidR="00655689" w:rsidDel="00753DB7">
            <w:rPr>
              <w:rFonts w:ascii="Times New Roman" w:hAnsi="Times New Roman"/>
              <w:sz w:val="24"/>
              <w:szCs w:val="24"/>
            </w:rPr>
            <w:delText xml:space="preserve"> more</w:delText>
          </w:r>
        </w:del>
      </w:ins>
      <w:del w:id="741" w:author="bbbbling@gmail.com [10]" w:date="2019-03-27T15:59:00Z">
        <w:r w:rsidDel="00753DB7">
          <w:rPr>
            <w:rFonts w:ascii="Times New Roman" w:hAnsi="Times New Roman"/>
            <w:sz w:val="24"/>
            <w:szCs w:val="24"/>
          </w:rPr>
          <w:delText xml:space="preserve"> negative impacts on both</w:delText>
        </w:r>
      </w:del>
      <w:ins w:id="742" w:author="bbbbling@gmail.com [10]" w:date="2019-03-27T15:59:00Z">
        <w:r w:rsidR="00753DB7">
          <w:rPr>
            <w:rFonts w:ascii="Times New Roman" w:hAnsi="Times New Roman"/>
            <w:sz w:val="24"/>
            <w:szCs w:val="24"/>
          </w:rPr>
          <w:t xml:space="preserve">may negatively affect </w:t>
        </w:r>
      </w:ins>
      <w:del w:id="743" w:author="bbbbling@gmail.com [12]" w:date="2019-03-27T15:37:00Z">
        <w:r w:rsidDel="00655689">
          <w:rPr>
            <w:rFonts w:ascii="Times New Roman" w:hAnsi="Times New Roman"/>
            <w:sz w:val="24"/>
            <w:szCs w:val="24"/>
          </w:rPr>
          <w:delText xml:space="preserve"> </w:delText>
        </w:r>
      </w:del>
      <w:r>
        <w:rPr>
          <w:rFonts w:ascii="Times New Roman" w:hAnsi="Times New Roman"/>
          <w:sz w:val="24"/>
          <w:szCs w:val="24"/>
        </w:rPr>
        <w:t>the growth and survival of native Californian plants</w:t>
      </w:r>
      <w:ins w:id="744" w:author="bbbbling@gmail.com [12]" w:date="2019-03-27T15:37:00Z">
        <w:r w:rsidR="00655689">
          <w:rPr>
            <w:rFonts w:ascii="Times New Roman" w:hAnsi="Times New Roman"/>
            <w:sz w:val="24"/>
            <w:szCs w:val="24"/>
          </w:rPr>
          <w:t xml:space="preserve"> </w:t>
        </w:r>
      </w:ins>
      <w:ins w:id="745" w:author="bbbbling@gmail.com [10]" w:date="2019-03-27T15:59:00Z">
        <w:r w:rsidR="00753DB7">
          <w:rPr>
            <w:rFonts w:ascii="Times New Roman" w:hAnsi="Times New Roman"/>
            <w:sz w:val="24"/>
            <w:szCs w:val="24"/>
          </w:rPr>
          <w:t xml:space="preserve">more </w:t>
        </w:r>
      </w:ins>
      <w:ins w:id="746" w:author="bbbbling@gmail.com [12]" w:date="2019-03-27T15:37:00Z">
        <w:r w:rsidR="00655689">
          <w:rPr>
            <w:rFonts w:ascii="Times New Roman" w:hAnsi="Times New Roman"/>
            <w:sz w:val="24"/>
            <w:szCs w:val="24"/>
          </w:rPr>
          <w:t>than competition with a dominant exotic invader</w:t>
        </w:r>
      </w:ins>
      <w:r>
        <w:rPr>
          <w:rFonts w:ascii="Times New Roman" w:hAnsi="Times New Roman"/>
          <w:sz w:val="24"/>
          <w:szCs w:val="24"/>
        </w:rPr>
        <w:t>. This finding poses serious questions regarding the future state of Californian native annual plant populations as IPCC reports predict that under impending climate change, the severity and frequency of drought is expected to increase over the next 100 years (IPCC AR5, 2014). The combination of increased mortality and reduced fecundity, as a result of smaller plants and below average productivity, is expected to induce rapid declines and possible extirpation of native Californian plants (</w:t>
      </w:r>
      <w:proofErr w:type="spellStart"/>
      <w:r>
        <w:rPr>
          <w:rFonts w:ascii="Times New Roman" w:hAnsi="Times New Roman"/>
          <w:sz w:val="24"/>
          <w:szCs w:val="24"/>
        </w:rPr>
        <w:t>Prugh</w:t>
      </w:r>
      <w:proofErr w:type="spellEnd"/>
      <w:r>
        <w:rPr>
          <w:rFonts w:ascii="Times New Roman" w:hAnsi="Times New Roman"/>
          <w:sz w:val="24"/>
          <w:szCs w:val="24"/>
        </w:rPr>
        <w:t xml:space="preserve">, 2018). </w:t>
      </w:r>
      <w:ins w:id="747" w:author="bbbbling@gmail.com [12]" w:date="2019-03-27T15:38:00Z">
        <w:r w:rsidR="00655689">
          <w:rPr>
            <w:rFonts w:ascii="Times New Roman" w:hAnsi="Times New Roman"/>
            <w:sz w:val="24"/>
            <w:szCs w:val="24"/>
          </w:rPr>
          <w:t xml:space="preserve"> The negative effects of drought could be exacerbated by competition from red brome, </w:t>
        </w:r>
      </w:ins>
      <w:del w:id="748" w:author="bbbbling@gmail.com [12]" w:date="2019-03-27T15:39:00Z">
        <w:r w:rsidDel="00655689">
          <w:rPr>
            <w:rFonts w:ascii="Times New Roman" w:hAnsi="Times New Roman"/>
            <w:sz w:val="24"/>
            <w:szCs w:val="24"/>
          </w:rPr>
          <w:delText>However,</w:delText>
        </w:r>
      </w:del>
      <w:ins w:id="749" w:author="bbbbling@gmail.com [12]" w:date="2019-03-27T15:39:00Z">
        <w:r w:rsidR="00655689">
          <w:rPr>
            <w:rFonts w:ascii="Times New Roman" w:hAnsi="Times New Roman"/>
            <w:sz w:val="24"/>
            <w:szCs w:val="24"/>
          </w:rPr>
          <w:t xml:space="preserve">but </w:t>
        </w:r>
      </w:ins>
      <w:del w:id="750" w:author="bbbbling@gmail.com [12]" w:date="2019-03-27T15:39:00Z">
        <w:r w:rsidDel="00655689">
          <w:rPr>
            <w:rFonts w:ascii="Times New Roman" w:hAnsi="Times New Roman"/>
            <w:sz w:val="24"/>
            <w:szCs w:val="24"/>
          </w:rPr>
          <w:delText xml:space="preserve"> </w:delText>
        </w:r>
      </w:del>
      <w:r>
        <w:rPr>
          <w:rFonts w:ascii="Times New Roman" w:hAnsi="Times New Roman"/>
          <w:sz w:val="24"/>
          <w:szCs w:val="24"/>
        </w:rPr>
        <w:t xml:space="preserve">drought also has a significant negative impact on red brome mortality. </w:t>
      </w:r>
      <w:ins w:id="751" w:author="bbbbling@gmail.com [12]" w:date="2019-03-27T15:39:00Z">
        <w:r w:rsidR="00655689">
          <w:rPr>
            <w:rFonts w:ascii="Times New Roman" w:hAnsi="Times New Roman"/>
            <w:sz w:val="24"/>
            <w:szCs w:val="24"/>
          </w:rPr>
          <w:t xml:space="preserve"> Taken together, these findings suggest that drought stress</w:t>
        </w:r>
      </w:ins>
      <w:ins w:id="752" w:author="bbbbling@gmail.com [12]" w:date="2019-03-27T15:40:00Z">
        <w:r w:rsidR="00655689">
          <w:rPr>
            <w:rFonts w:ascii="Times New Roman" w:hAnsi="Times New Roman"/>
            <w:sz w:val="24"/>
            <w:szCs w:val="24"/>
          </w:rPr>
          <w:t xml:space="preserve"> </w:t>
        </w:r>
      </w:ins>
      <w:ins w:id="753" w:author="bbbbling@gmail.com [12]" w:date="2019-03-27T15:39:00Z">
        <w:r w:rsidR="00655689">
          <w:rPr>
            <w:rFonts w:ascii="Times New Roman" w:hAnsi="Times New Roman"/>
            <w:sz w:val="24"/>
            <w:szCs w:val="24"/>
          </w:rPr>
          <w:t xml:space="preserve">may pose </w:t>
        </w:r>
      </w:ins>
      <w:ins w:id="754" w:author="bbbbling@gmail.com [12]" w:date="2019-03-27T15:40:00Z">
        <w:r w:rsidR="00655689">
          <w:rPr>
            <w:rFonts w:ascii="Times New Roman" w:hAnsi="Times New Roman"/>
            <w:sz w:val="24"/>
            <w:szCs w:val="24"/>
          </w:rPr>
          <w:t>a greater</w:t>
        </w:r>
      </w:ins>
      <w:ins w:id="755" w:author="bbbbling@gmail.com [12]" w:date="2019-03-27T15:39:00Z">
        <w:r w:rsidR="00655689">
          <w:rPr>
            <w:rFonts w:ascii="Times New Roman" w:hAnsi="Times New Roman"/>
            <w:sz w:val="24"/>
            <w:szCs w:val="24"/>
          </w:rPr>
          <w:t xml:space="preserve"> threat </w:t>
        </w:r>
      </w:ins>
      <w:ins w:id="756" w:author="bbbbling@gmail.com [12]" w:date="2019-03-27T15:41:00Z">
        <w:r w:rsidR="00655689">
          <w:rPr>
            <w:rFonts w:ascii="Times New Roman" w:hAnsi="Times New Roman"/>
            <w:sz w:val="24"/>
            <w:szCs w:val="24"/>
          </w:rPr>
          <w:t xml:space="preserve">than red brome competition </w:t>
        </w:r>
      </w:ins>
      <w:ins w:id="757" w:author="bbbbling@gmail.com [12]" w:date="2019-03-27T15:39:00Z">
        <w:r w:rsidR="00655689">
          <w:rPr>
            <w:rFonts w:ascii="Times New Roman" w:hAnsi="Times New Roman"/>
            <w:sz w:val="24"/>
            <w:szCs w:val="24"/>
          </w:rPr>
          <w:t xml:space="preserve">to the biodiversity of native plant communities in California’s </w:t>
        </w:r>
      </w:ins>
      <w:ins w:id="758" w:author="bbbbling@gmail.com [12]" w:date="2019-03-27T15:40:00Z">
        <w:r w:rsidR="00655689">
          <w:rPr>
            <w:rFonts w:ascii="Times New Roman" w:hAnsi="Times New Roman"/>
            <w:sz w:val="24"/>
            <w:szCs w:val="24"/>
          </w:rPr>
          <w:t>arid ecosystems.</w:t>
        </w:r>
      </w:ins>
      <w:commentRangeEnd w:id="734"/>
      <w:r w:rsidR="00753DB7">
        <w:rPr>
          <w:rStyle w:val="CommentReference"/>
          <w:rFonts w:ascii="Times New Roman" w:hAnsi="Times New Roman" w:cs="Times New Roman"/>
          <w:color w:val="auto"/>
        </w:rPr>
        <w:commentReference w:id="734"/>
      </w:r>
    </w:p>
    <w:p w14:paraId="2544A3C4" w14:textId="24D34C7C" w:rsidR="00202574" w:rsidRDefault="001D1A67">
      <w:pPr>
        <w:pStyle w:val="Body"/>
        <w:spacing w:line="480" w:lineRule="auto"/>
        <w:rPr>
          <w:rFonts w:ascii="Times New Roman" w:eastAsia="Times New Roman" w:hAnsi="Times New Roman" w:cs="Times New Roman"/>
          <w:sz w:val="24"/>
          <w:szCs w:val="24"/>
        </w:rPr>
      </w:pPr>
      <w:commentRangeStart w:id="759"/>
      <w:del w:id="760" w:author="bbbbling@gmail.com [12]" w:date="2019-03-27T15:41:00Z">
        <w:r w:rsidDel="00655689">
          <w:rPr>
            <w:rFonts w:ascii="Times New Roman" w:hAnsi="Times New Roman"/>
            <w:sz w:val="24"/>
            <w:szCs w:val="24"/>
          </w:rPr>
          <w:delText>Furthermore, u</w:delText>
        </w:r>
      </w:del>
      <w:ins w:id="761" w:author="bbbbling@gmail.com [12]" w:date="2019-03-27T15:41:00Z">
        <w:r w:rsidR="00655689">
          <w:rPr>
            <w:rFonts w:ascii="Times New Roman" w:hAnsi="Times New Roman"/>
            <w:sz w:val="24"/>
            <w:szCs w:val="24"/>
          </w:rPr>
          <w:t>U</w:t>
        </w:r>
      </w:ins>
      <w:r>
        <w:rPr>
          <w:rFonts w:ascii="Times New Roman" w:hAnsi="Times New Roman"/>
          <w:sz w:val="24"/>
          <w:szCs w:val="24"/>
        </w:rPr>
        <w:t xml:space="preserve">nlike native Californian annuals, brome does not </w:t>
      </w:r>
      <w:ins w:id="762" w:author="bbbbling@gmail.com [12]" w:date="2019-03-27T15:41:00Z">
        <w:r w:rsidR="00655689">
          <w:rPr>
            <w:rFonts w:ascii="Times New Roman" w:hAnsi="Times New Roman"/>
            <w:sz w:val="24"/>
            <w:szCs w:val="24"/>
          </w:rPr>
          <w:t xml:space="preserve">appear to </w:t>
        </w:r>
      </w:ins>
      <w:r>
        <w:rPr>
          <w:rFonts w:ascii="Times New Roman" w:hAnsi="Times New Roman"/>
          <w:sz w:val="24"/>
          <w:szCs w:val="24"/>
        </w:rPr>
        <w:t xml:space="preserve">possess an effective drought evasion strategy (Wade and </w:t>
      </w:r>
      <w:proofErr w:type="spellStart"/>
      <w:r>
        <w:rPr>
          <w:rFonts w:ascii="Times New Roman" w:hAnsi="Times New Roman"/>
          <w:sz w:val="24"/>
          <w:szCs w:val="24"/>
        </w:rPr>
        <w:t>Loik</w:t>
      </w:r>
      <w:proofErr w:type="spellEnd"/>
      <w:r>
        <w:rPr>
          <w:rFonts w:ascii="Times New Roman" w:hAnsi="Times New Roman"/>
          <w:sz w:val="24"/>
          <w:szCs w:val="24"/>
        </w:rPr>
        <w:t xml:space="preserve">, 2017; </w:t>
      </w:r>
      <w:proofErr w:type="spellStart"/>
      <w:r>
        <w:rPr>
          <w:rFonts w:ascii="Times New Roman" w:hAnsi="Times New Roman"/>
          <w:sz w:val="24"/>
          <w:szCs w:val="24"/>
        </w:rPr>
        <w:t>DeFalco</w:t>
      </w:r>
      <w:proofErr w:type="spellEnd"/>
      <w:r>
        <w:rPr>
          <w:rFonts w:ascii="Times New Roman" w:hAnsi="Times New Roman"/>
          <w:sz w:val="24"/>
          <w:szCs w:val="24"/>
        </w:rPr>
        <w:t xml:space="preserve"> et al., 2003). While native annual plants are capable of performing seed dormancy, thereby only germinating once conditions are </w:t>
      </w:r>
      <w:proofErr w:type="spellStart"/>
      <w:r>
        <w:rPr>
          <w:rFonts w:ascii="Times New Roman" w:hAnsi="Times New Roman"/>
          <w:sz w:val="24"/>
          <w:szCs w:val="24"/>
        </w:rPr>
        <w:t>favourable</w:t>
      </w:r>
      <w:proofErr w:type="spellEnd"/>
      <w:r>
        <w:rPr>
          <w:rFonts w:ascii="Times New Roman" w:hAnsi="Times New Roman"/>
          <w:sz w:val="24"/>
          <w:szCs w:val="24"/>
        </w:rPr>
        <w:t>, red brome cannot perform such drought evasion (</w:t>
      </w:r>
      <w:proofErr w:type="spellStart"/>
      <w:r>
        <w:rPr>
          <w:rFonts w:ascii="Times New Roman" w:hAnsi="Times New Roman"/>
          <w:sz w:val="24"/>
          <w:szCs w:val="24"/>
        </w:rPr>
        <w:t>DeFalco</w:t>
      </w:r>
      <w:proofErr w:type="spellEnd"/>
      <w:r>
        <w:rPr>
          <w:rFonts w:ascii="Times New Roman" w:hAnsi="Times New Roman"/>
          <w:sz w:val="24"/>
          <w:szCs w:val="24"/>
        </w:rPr>
        <w:t>, 2003). Furthermore, red brome seeds rapidly lose viability (</w:t>
      </w:r>
      <w:proofErr w:type="spellStart"/>
      <w:r>
        <w:rPr>
          <w:rFonts w:ascii="Times New Roman" w:hAnsi="Times New Roman"/>
          <w:sz w:val="24"/>
          <w:szCs w:val="24"/>
        </w:rPr>
        <w:t>DeFalco</w:t>
      </w:r>
      <w:proofErr w:type="spellEnd"/>
      <w:r>
        <w:rPr>
          <w:rFonts w:ascii="Times New Roman" w:hAnsi="Times New Roman"/>
          <w:sz w:val="24"/>
          <w:szCs w:val="24"/>
        </w:rPr>
        <w:t xml:space="preserve">, 2003). Therefore, future drought severity may be a </w:t>
      </w:r>
      <w:commentRangeStart w:id="763"/>
      <w:r>
        <w:rPr>
          <w:rFonts w:ascii="Times New Roman" w:hAnsi="Times New Roman"/>
          <w:sz w:val="24"/>
          <w:szCs w:val="24"/>
        </w:rPr>
        <w:t xml:space="preserve">net benefit to native Californian </w:t>
      </w:r>
      <w:commentRangeEnd w:id="763"/>
      <w:r w:rsidR="00655689">
        <w:rPr>
          <w:rStyle w:val="CommentReference"/>
          <w:rFonts w:ascii="Times New Roman" w:hAnsi="Times New Roman" w:cs="Times New Roman"/>
          <w:color w:val="auto"/>
        </w:rPr>
        <w:commentReference w:id="763"/>
      </w:r>
      <w:r>
        <w:rPr>
          <w:rFonts w:ascii="Times New Roman" w:hAnsi="Times New Roman"/>
          <w:sz w:val="24"/>
          <w:szCs w:val="24"/>
        </w:rPr>
        <w:t xml:space="preserve">plants as successive drought years are expected to have a greater </w:t>
      </w:r>
      <w:r>
        <w:rPr>
          <w:rFonts w:ascii="Times New Roman" w:hAnsi="Times New Roman"/>
          <w:sz w:val="24"/>
          <w:szCs w:val="24"/>
        </w:rPr>
        <w:lastRenderedPageBreak/>
        <w:t>negative impact on red brome, then on native Californian plants in turn reducing the prominence of red brome across Californian ecosystems (</w:t>
      </w:r>
      <w:proofErr w:type="spellStart"/>
      <w:r>
        <w:rPr>
          <w:rFonts w:ascii="Times New Roman" w:hAnsi="Times New Roman"/>
          <w:sz w:val="24"/>
          <w:szCs w:val="24"/>
        </w:rPr>
        <w:t>De</w:t>
      </w:r>
      <w:commentRangeStart w:id="764"/>
      <w:r>
        <w:rPr>
          <w:rFonts w:ascii="Times New Roman" w:hAnsi="Times New Roman"/>
          <w:sz w:val="24"/>
          <w:szCs w:val="24"/>
        </w:rPr>
        <w:t>Falco</w:t>
      </w:r>
      <w:proofErr w:type="spellEnd"/>
      <w:r>
        <w:rPr>
          <w:rFonts w:ascii="Times New Roman" w:hAnsi="Times New Roman"/>
          <w:sz w:val="24"/>
          <w:szCs w:val="24"/>
        </w:rPr>
        <w:t xml:space="preserve"> et al., 2003; </w:t>
      </w:r>
      <w:proofErr w:type="spellStart"/>
      <w:r>
        <w:rPr>
          <w:rFonts w:ascii="Times New Roman" w:hAnsi="Times New Roman"/>
          <w:sz w:val="24"/>
          <w:szCs w:val="24"/>
        </w:rPr>
        <w:t>Salo</w:t>
      </w:r>
      <w:proofErr w:type="spellEnd"/>
      <w:r>
        <w:rPr>
          <w:rFonts w:ascii="Times New Roman" w:hAnsi="Times New Roman"/>
          <w:sz w:val="24"/>
          <w:szCs w:val="24"/>
        </w:rPr>
        <w:t>, 2004</w:t>
      </w:r>
      <w:commentRangeEnd w:id="764"/>
      <w:r w:rsidR="00655689">
        <w:rPr>
          <w:rStyle w:val="CommentReference"/>
          <w:rFonts w:ascii="Times New Roman" w:hAnsi="Times New Roman" w:cs="Times New Roman"/>
          <w:color w:val="auto"/>
        </w:rPr>
        <w:commentReference w:id="764"/>
      </w:r>
      <w:r>
        <w:rPr>
          <w:rFonts w:ascii="Times New Roman" w:hAnsi="Times New Roman"/>
          <w:sz w:val="24"/>
          <w:szCs w:val="24"/>
        </w:rPr>
        <w:t xml:space="preserve">). </w:t>
      </w:r>
      <w:commentRangeEnd w:id="759"/>
      <w:r w:rsidR="00655689">
        <w:rPr>
          <w:rStyle w:val="CommentReference"/>
          <w:rFonts w:ascii="Times New Roman" w:hAnsi="Times New Roman" w:cs="Times New Roman"/>
          <w:color w:val="auto"/>
        </w:rPr>
        <w:commentReference w:id="759"/>
      </w:r>
    </w:p>
    <w:p w14:paraId="554B63AE" w14:textId="28F629E6" w:rsidR="00202574" w:rsidRDefault="001D1A67">
      <w:pPr>
        <w:pStyle w:val="Body"/>
        <w:spacing w:line="480" w:lineRule="auto"/>
        <w:rPr>
          <w:rFonts w:ascii="Times New Roman" w:eastAsia="Times New Roman" w:hAnsi="Times New Roman" w:cs="Times New Roman"/>
          <w:sz w:val="24"/>
          <w:szCs w:val="24"/>
        </w:rPr>
      </w:pPr>
      <w:commentRangeStart w:id="765"/>
      <w:r>
        <w:rPr>
          <w:rFonts w:ascii="Times New Roman" w:eastAsia="Times New Roman" w:hAnsi="Times New Roman" w:cs="Times New Roman"/>
          <w:sz w:val="24"/>
          <w:szCs w:val="24"/>
        </w:rPr>
        <w:tab/>
        <w:t>Nevertheless, red brome has not only invaded drought prone ecosystems, but a wide variety of grassland and semi-arid habitats throughout California (</w:t>
      </w:r>
      <w:proofErr w:type="spellStart"/>
      <w:r>
        <w:rPr>
          <w:rFonts w:ascii="Times New Roman" w:eastAsia="Times New Roman" w:hAnsi="Times New Roman" w:cs="Times New Roman"/>
          <w:sz w:val="24"/>
          <w:szCs w:val="24"/>
        </w:rPr>
        <w:t>Salo</w:t>
      </w:r>
      <w:proofErr w:type="spellEnd"/>
      <w:r>
        <w:rPr>
          <w:rFonts w:ascii="Times New Roman" w:eastAsia="Times New Roman" w:hAnsi="Times New Roman" w:cs="Times New Roman"/>
          <w:sz w:val="24"/>
          <w:szCs w:val="24"/>
        </w:rPr>
        <w:t xml:space="preserve">, 2004). In order to control red brome populations in these areas, human intervention and restoration tactics </w:t>
      </w:r>
      <w:commentRangeStart w:id="766"/>
      <w:r>
        <w:rPr>
          <w:rFonts w:ascii="Times New Roman" w:eastAsia="Times New Roman" w:hAnsi="Times New Roman" w:cs="Times New Roman"/>
          <w:sz w:val="24"/>
          <w:szCs w:val="24"/>
        </w:rPr>
        <w:t xml:space="preserve">are clearly required. </w:t>
      </w:r>
      <w:commentRangeEnd w:id="766"/>
      <w:r w:rsidR="00655689">
        <w:rPr>
          <w:rStyle w:val="CommentReference"/>
          <w:rFonts w:ascii="Times New Roman" w:hAnsi="Times New Roman" w:cs="Times New Roman"/>
          <w:color w:val="auto"/>
        </w:rPr>
        <w:commentReference w:id="766"/>
      </w:r>
      <w:r>
        <w:rPr>
          <w:rFonts w:ascii="Times New Roman" w:eastAsia="Times New Roman" w:hAnsi="Times New Roman" w:cs="Times New Roman"/>
          <w:sz w:val="24"/>
          <w:szCs w:val="24"/>
        </w:rPr>
        <w:t xml:space="preserve">The present study revealed that out of three highly </w:t>
      </w:r>
      <w:commentRangeStart w:id="767"/>
      <w:r>
        <w:rPr>
          <w:rFonts w:ascii="Times New Roman" w:eastAsia="Times New Roman" w:hAnsi="Times New Roman" w:cs="Times New Roman"/>
          <w:sz w:val="24"/>
          <w:szCs w:val="24"/>
        </w:rPr>
        <w:t xml:space="preserve">ecologically resistant </w:t>
      </w:r>
      <w:commentRangeEnd w:id="767"/>
      <w:r w:rsidR="00655689">
        <w:rPr>
          <w:rStyle w:val="CommentReference"/>
          <w:rFonts w:ascii="Times New Roman" w:hAnsi="Times New Roman" w:cs="Times New Roman"/>
          <w:color w:val="auto"/>
        </w:rPr>
        <w:commentReference w:id="767"/>
      </w:r>
      <w:r>
        <w:rPr>
          <w:rFonts w:ascii="Times New Roman" w:eastAsia="Times New Roman" w:hAnsi="Times New Roman" w:cs="Times New Roman"/>
          <w:sz w:val="24"/>
          <w:szCs w:val="24"/>
        </w:rPr>
        <w:t xml:space="preserve">native Californian annuals, </w:t>
      </w:r>
      <w:r>
        <w:rPr>
          <w:rFonts w:ascii="Times New Roman" w:hAnsi="Times New Roman"/>
          <w:i/>
          <w:iCs/>
          <w:sz w:val="24"/>
          <w:szCs w:val="24"/>
        </w:rPr>
        <w:t xml:space="preserve">Phacelia </w:t>
      </w:r>
      <w:proofErr w:type="spellStart"/>
      <w:r>
        <w:rPr>
          <w:rFonts w:ascii="Times New Roman" w:hAnsi="Times New Roman"/>
          <w:i/>
          <w:iCs/>
          <w:sz w:val="24"/>
          <w:szCs w:val="24"/>
        </w:rPr>
        <w:t>tancetifolia</w:t>
      </w:r>
      <w:proofErr w:type="spellEnd"/>
      <w:r>
        <w:rPr>
          <w:rFonts w:ascii="Times New Roman" w:hAnsi="Times New Roman"/>
          <w:sz w:val="24"/>
          <w:szCs w:val="24"/>
        </w:rPr>
        <w:t xml:space="preserve"> </w:t>
      </w:r>
      <w:del w:id="768" w:author="bbbbling@gmail.com [17]" w:date="2019-03-27T15:45:00Z">
        <w:r w:rsidDel="00655689">
          <w:rPr>
            <w:rFonts w:ascii="Times New Roman" w:hAnsi="Times New Roman"/>
            <w:sz w:val="24"/>
            <w:szCs w:val="24"/>
          </w:rPr>
          <w:delText>was the most effective at suppressing</w:delText>
        </w:r>
      </w:del>
      <w:ins w:id="769" w:author="bbbbling@gmail.com [17]" w:date="2019-03-27T15:45:00Z">
        <w:r w:rsidR="00655689">
          <w:rPr>
            <w:rFonts w:ascii="Times New Roman" w:hAnsi="Times New Roman"/>
            <w:sz w:val="24"/>
            <w:szCs w:val="24"/>
          </w:rPr>
          <w:t xml:space="preserve">suppressed </w:t>
        </w:r>
      </w:ins>
      <w:del w:id="770" w:author="bbbbling@gmail.com [17]" w:date="2019-03-27T15:45:00Z">
        <w:r w:rsidDel="00655689">
          <w:rPr>
            <w:rFonts w:ascii="Times New Roman" w:hAnsi="Times New Roman"/>
            <w:sz w:val="24"/>
            <w:szCs w:val="24"/>
          </w:rPr>
          <w:delText xml:space="preserve"> </w:delText>
        </w:r>
      </w:del>
      <w:r>
        <w:rPr>
          <w:rFonts w:ascii="Times New Roman" w:hAnsi="Times New Roman"/>
          <w:sz w:val="24"/>
          <w:szCs w:val="24"/>
        </w:rPr>
        <w:t xml:space="preserve">the </w:t>
      </w:r>
      <w:del w:id="771" w:author="bbbbling@gmail.com [17]" w:date="2019-03-27T15:45:00Z">
        <w:r w:rsidDel="00655689">
          <w:rPr>
            <w:rFonts w:ascii="Times New Roman" w:hAnsi="Times New Roman"/>
            <w:sz w:val="24"/>
            <w:szCs w:val="24"/>
          </w:rPr>
          <w:delText xml:space="preserve">success </w:delText>
        </w:r>
      </w:del>
      <w:ins w:id="772" w:author="bbbbling@gmail.com [17]" w:date="2019-03-27T15:45:00Z">
        <w:r w:rsidR="00655689">
          <w:rPr>
            <w:rFonts w:ascii="Times New Roman" w:hAnsi="Times New Roman"/>
            <w:sz w:val="24"/>
            <w:szCs w:val="24"/>
          </w:rPr>
          <w:t xml:space="preserve">growth </w:t>
        </w:r>
      </w:ins>
      <w:r>
        <w:rPr>
          <w:rFonts w:ascii="Times New Roman" w:hAnsi="Times New Roman"/>
          <w:sz w:val="24"/>
          <w:szCs w:val="24"/>
        </w:rPr>
        <w:t>of red brome</w:t>
      </w:r>
      <w:ins w:id="773" w:author="bbbbling@gmail.com [17]" w:date="2019-03-27T15:45:00Z">
        <w:r w:rsidR="00655689">
          <w:rPr>
            <w:rFonts w:ascii="Times New Roman" w:hAnsi="Times New Roman"/>
            <w:sz w:val="24"/>
            <w:szCs w:val="24"/>
          </w:rPr>
          <w:t xml:space="preserve"> best</w:t>
        </w:r>
      </w:ins>
      <w:r>
        <w:rPr>
          <w:rFonts w:ascii="Times New Roman" w:hAnsi="Times New Roman"/>
          <w:sz w:val="24"/>
          <w:szCs w:val="24"/>
        </w:rPr>
        <w:t>. Phacelia induced the greatest red brome mortality and the lowest red brome productivity while simultaneously maintaining relatively low mortality rates when grown in the presence of brome and the highest biomass per individual when grown in the presence of brome. These observations were consistently observed across all five water treatments. Therefore, it can be concluded that Phacelia may be a species on interest in controlling the spread of red brome as it is very successful when competing with red brome, across a wide array of environmental conditions. However, simply planting Phacelia seeds in habitats already dominated by red brome is not a successful restoration strategy. The abundance of red brome leaf litter which is left after the growing season will suppress the vast majority of Phacelia germination in turn having no reducing effect on the red brome population (</w:t>
      </w:r>
      <w:proofErr w:type="spellStart"/>
      <w:r>
        <w:rPr>
          <w:rFonts w:ascii="Times New Roman" w:hAnsi="Times New Roman"/>
          <w:sz w:val="24"/>
          <w:szCs w:val="24"/>
        </w:rPr>
        <w:t>Salo</w:t>
      </w:r>
      <w:proofErr w:type="spellEnd"/>
      <w:r>
        <w:rPr>
          <w:rFonts w:ascii="Times New Roman" w:hAnsi="Times New Roman"/>
          <w:sz w:val="24"/>
          <w:szCs w:val="24"/>
        </w:rPr>
        <w:t xml:space="preserve">, 2005). A possible restoration strategy that can be employed to remove the dead brome litter prior to Phacelia seeding is a controlled burn. At the conclusion of the growing season, a controlled burn will rapidly and effectively remove all brome litter thereby clearing the way for Phacelia to be seeded. The fire will also damage and reduce the viability red brome seeds in the process in turn maximally reducing the competitors to Phacelia, enabling its proliferation and success. </w:t>
      </w:r>
      <w:commentRangeEnd w:id="765"/>
      <w:r w:rsidR="00655689">
        <w:rPr>
          <w:rStyle w:val="CommentReference"/>
          <w:rFonts w:ascii="Times New Roman" w:hAnsi="Times New Roman" w:cs="Times New Roman"/>
          <w:color w:val="auto"/>
        </w:rPr>
        <w:commentReference w:id="765"/>
      </w:r>
    </w:p>
    <w:p w14:paraId="17236647" w14:textId="31C6D378" w:rsidR="00753DB7" w:rsidRDefault="00753DB7">
      <w:pPr>
        <w:pStyle w:val="Body"/>
        <w:spacing w:line="480" w:lineRule="auto"/>
        <w:rPr>
          <w:ins w:id="774" w:author=" " w:date="2019-03-27T16:02:00Z"/>
          <w:rFonts w:ascii="Times New Roman" w:eastAsia="Times New Roman" w:hAnsi="Times New Roman" w:cs="Times New Roman"/>
          <w:sz w:val="24"/>
          <w:szCs w:val="24"/>
        </w:rPr>
      </w:pPr>
      <w:bookmarkStart w:id="775" w:name="_GoBack"/>
      <w:bookmarkEnd w:id="775"/>
      <w:ins w:id="776" w:author=" " w:date="2019-03-27T16:02:00Z">
        <w:r>
          <w:rPr>
            <w:rFonts w:ascii="Times New Roman" w:hAnsi="Times New Roman"/>
            <w:b/>
            <w:bCs/>
            <w:sz w:val="24"/>
            <w:szCs w:val="24"/>
          </w:rPr>
          <w:t>Conclusion</w:t>
        </w:r>
      </w:ins>
      <w:r w:rsidR="001D1A67">
        <w:rPr>
          <w:rFonts w:ascii="Times New Roman" w:eastAsia="Times New Roman" w:hAnsi="Times New Roman" w:cs="Times New Roman"/>
          <w:sz w:val="24"/>
          <w:szCs w:val="24"/>
        </w:rPr>
        <w:tab/>
      </w:r>
    </w:p>
    <w:p w14:paraId="483BDD02" w14:textId="5E4EFBEC" w:rsidR="00202574" w:rsidRDefault="001D1A67">
      <w:pPr>
        <w:pStyle w:val="Body"/>
        <w:spacing w:line="480" w:lineRule="auto"/>
        <w:rPr>
          <w:rFonts w:ascii="Times New Roman" w:eastAsia="Times New Roman" w:hAnsi="Times New Roman" w:cs="Times New Roman"/>
          <w:b/>
          <w:bCs/>
          <w:sz w:val="24"/>
          <w:szCs w:val="24"/>
        </w:rPr>
      </w:pPr>
      <w:r>
        <w:rPr>
          <w:rFonts w:ascii="Times New Roman" w:eastAsia="Times New Roman" w:hAnsi="Times New Roman" w:cs="Times New Roman"/>
          <w:sz w:val="24"/>
          <w:szCs w:val="24"/>
        </w:rPr>
        <w:lastRenderedPageBreak/>
        <w:t xml:space="preserve">In conclusion, the impending threat of increased frequency and severity of droughts is expected to negatively impact native Californian annuals. Red brome expansion also threatens the proliferation of native plant communities through causing reduced growth and fecundity. However, increased drought frequency may impose greater negative ecological impacts on red brome due to its severe drought intolerance driving reduced expansion and proliferation of red brome populations. Furthermore, </w:t>
      </w:r>
      <w:r>
        <w:rPr>
          <w:rFonts w:ascii="Times New Roman" w:hAnsi="Times New Roman"/>
          <w:i/>
          <w:iCs/>
          <w:sz w:val="24"/>
          <w:szCs w:val="24"/>
        </w:rPr>
        <w:t xml:space="preserve">Phacelia </w:t>
      </w:r>
      <w:proofErr w:type="spellStart"/>
      <w:r>
        <w:rPr>
          <w:rFonts w:ascii="Times New Roman" w:hAnsi="Times New Roman"/>
          <w:i/>
          <w:iCs/>
          <w:sz w:val="24"/>
          <w:szCs w:val="24"/>
        </w:rPr>
        <w:t>tancetifolia</w:t>
      </w:r>
      <w:proofErr w:type="spellEnd"/>
      <w:r>
        <w:rPr>
          <w:rFonts w:ascii="Times New Roman" w:hAnsi="Times New Roman"/>
          <w:i/>
          <w:iCs/>
          <w:sz w:val="24"/>
          <w:szCs w:val="24"/>
        </w:rPr>
        <w:t xml:space="preserve"> </w:t>
      </w:r>
      <w:r>
        <w:rPr>
          <w:rFonts w:ascii="Times New Roman" w:hAnsi="Times New Roman"/>
          <w:sz w:val="24"/>
          <w:szCs w:val="24"/>
        </w:rPr>
        <w:t xml:space="preserve">has been observed to be a very successful suppressor of red brome and must be considered in </w:t>
      </w:r>
      <w:del w:id="777" w:author="bbbbling@gmail.com [8]" w:date="2019-03-27T15:46:00Z">
        <w:r w:rsidDel="00655689">
          <w:rPr>
            <w:rFonts w:ascii="Times New Roman" w:hAnsi="Times New Roman"/>
            <w:sz w:val="24"/>
            <w:szCs w:val="24"/>
          </w:rPr>
          <w:delText xml:space="preserve">biocontrol and </w:delText>
        </w:r>
      </w:del>
      <w:del w:id="778" w:author="bbbbling@gmail.com [8]" w:date="2019-03-27T15:47:00Z">
        <w:r w:rsidDel="00655689">
          <w:rPr>
            <w:rFonts w:ascii="Times New Roman" w:hAnsi="Times New Roman"/>
            <w:sz w:val="24"/>
            <w:szCs w:val="24"/>
          </w:rPr>
          <w:delText xml:space="preserve">restoration tactics for controlling red brome populations. </w:delText>
        </w:r>
      </w:del>
      <w:ins w:id="779" w:author="bbbbling@gmail.com [8]" w:date="2019-03-27T15:47:00Z">
        <w:r w:rsidR="00026C41">
          <w:rPr>
            <w:rFonts w:ascii="Times New Roman" w:hAnsi="Times New Roman"/>
            <w:sz w:val="24"/>
            <w:szCs w:val="24"/>
          </w:rPr>
          <w:t xml:space="preserve">Conservation efforts to restore native biodiversity to </w:t>
        </w:r>
        <w:r w:rsidR="00655689">
          <w:rPr>
            <w:rFonts w:ascii="Times New Roman" w:hAnsi="Times New Roman"/>
            <w:sz w:val="24"/>
            <w:szCs w:val="24"/>
          </w:rPr>
          <w:t xml:space="preserve">ecosystems </w:t>
        </w:r>
        <w:r w:rsidR="00026C41">
          <w:rPr>
            <w:rFonts w:ascii="Times New Roman" w:hAnsi="Times New Roman"/>
            <w:sz w:val="24"/>
            <w:szCs w:val="24"/>
          </w:rPr>
          <w:t>invaded by red brome</w:t>
        </w:r>
      </w:ins>
      <w:ins w:id="780" w:author="bbbbling@gmail.com [8]" w:date="2019-03-27T15:48:00Z">
        <w:r w:rsidR="00026C41">
          <w:rPr>
            <w:rFonts w:ascii="Times New Roman" w:hAnsi="Times New Roman"/>
            <w:sz w:val="24"/>
            <w:szCs w:val="24"/>
          </w:rPr>
          <w:t>.</w:t>
        </w:r>
      </w:ins>
    </w:p>
    <w:p w14:paraId="3B9A648D" w14:textId="77777777" w:rsidR="00202574" w:rsidRDefault="001D1A67">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2D10525C" w14:textId="77777777" w:rsidR="00202574" w:rsidRDefault="001D1A67">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663464CB" w14:textId="77777777" w:rsidR="00202574" w:rsidRDefault="00202574">
      <w:pPr>
        <w:pStyle w:val="Body"/>
        <w:spacing w:line="480" w:lineRule="auto"/>
        <w:rPr>
          <w:rFonts w:ascii="Times New Roman" w:eastAsia="Times New Roman" w:hAnsi="Times New Roman" w:cs="Times New Roman"/>
          <w:sz w:val="24"/>
          <w:szCs w:val="24"/>
        </w:rPr>
      </w:pPr>
    </w:p>
    <w:p w14:paraId="030BA3A1" w14:textId="77777777" w:rsidR="00202574" w:rsidRDefault="00202574">
      <w:pPr>
        <w:pStyle w:val="Body"/>
        <w:spacing w:line="480" w:lineRule="auto"/>
        <w:rPr>
          <w:rFonts w:ascii="Times New Roman" w:eastAsia="Times New Roman" w:hAnsi="Times New Roman" w:cs="Times New Roman"/>
          <w:sz w:val="24"/>
          <w:szCs w:val="24"/>
        </w:rPr>
      </w:pPr>
    </w:p>
    <w:p w14:paraId="70910FD5" w14:textId="77777777" w:rsidR="00202574" w:rsidRDefault="00202574">
      <w:pPr>
        <w:pStyle w:val="Body"/>
        <w:spacing w:line="480" w:lineRule="auto"/>
        <w:rPr>
          <w:rFonts w:ascii="Times New Roman" w:eastAsia="Times New Roman" w:hAnsi="Times New Roman" w:cs="Times New Roman"/>
          <w:sz w:val="24"/>
          <w:szCs w:val="24"/>
        </w:rPr>
      </w:pPr>
    </w:p>
    <w:p w14:paraId="08194F01" w14:textId="77777777" w:rsidR="00202574" w:rsidRDefault="00202574">
      <w:pPr>
        <w:pStyle w:val="Body"/>
        <w:spacing w:line="480" w:lineRule="auto"/>
        <w:rPr>
          <w:rFonts w:ascii="Times New Roman" w:eastAsia="Times New Roman" w:hAnsi="Times New Roman" w:cs="Times New Roman"/>
          <w:sz w:val="24"/>
          <w:szCs w:val="24"/>
        </w:rPr>
      </w:pPr>
    </w:p>
    <w:p w14:paraId="4DF87DB4" w14:textId="77777777" w:rsidR="00202574" w:rsidRDefault="00202574">
      <w:pPr>
        <w:pStyle w:val="Body"/>
        <w:spacing w:line="480" w:lineRule="auto"/>
        <w:rPr>
          <w:rFonts w:ascii="Times New Roman" w:eastAsia="Times New Roman" w:hAnsi="Times New Roman" w:cs="Times New Roman"/>
          <w:sz w:val="24"/>
          <w:szCs w:val="24"/>
        </w:rPr>
      </w:pPr>
    </w:p>
    <w:p w14:paraId="50FB3FE7" w14:textId="77777777" w:rsidR="00202574" w:rsidRDefault="00202574">
      <w:pPr>
        <w:pStyle w:val="Body"/>
        <w:spacing w:line="480" w:lineRule="auto"/>
        <w:rPr>
          <w:rFonts w:ascii="Times New Roman" w:eastAsia="Times New Roman" w:hAnsi="Times New Roman" w:cs="Times New Roman"/>
          <w:sz w:val="24"/>
          <w:szCs w:val="24"/>
        </w:rPr>
      </w:pPr>
    </w:p>
    <w:p w14:paraId="51CF4EC5" w14:textId="77777777" w:rsidR="00202574" w:rsidRDefault="00202574">
      <w:pPr>
        <w:pStyle w:val="Body"/>
        <w:spacing w:line="480" w:lineRule="auto"/>
        <w:rPr>
          <w:rFonts w:ascii="Times New Roman" w:eastAsia="Times New Roman" w:hAnsi="Times New Roman" w:cs="Times New Roman"/>
          <w:sz w:val="24"/>
          <w:szCs w:val="24"/>
        </w:rPr>
      </w:pPr>
    </w:p>
    <w:p w14:paraId="190DAAD8" w14:textId="77777777" w:rsidR="00202574" w:rsidRDefault="00202574">
      <w:pPr>
        <w:pStyle w:val="Body"/>
        <w:spacing w:line="480" w:lineRule="auto"/>
        <w:rPr>
          <w:rFonts w:ascii="Times New Roman" w:eastAsia="Times New Roman" w:hAnsi="Times New Roman" w:cs="Times New Roman"/>
          <w:sz w:val="24"/>
          <w:szCs w:val="24"/>
        </w:rPr>
      </w:pPr>
    </w:p>
    <w:p w14:paraId="3C5FDAB0" w14:textId="77777777" w:rsidR="00202574" w:rsidRDefault="00202574">
      <w:pPr>
        <w:pStyle w:val="Body"/>
        <w:spacing w:line="480" w:lineRule="auto"/>
        <w:rPr>
          <w:rFonts w:ascii="Times New Roman" w:eastAsia="Times New Roman" w:hAnsi="Times New Roman" w:cs="Times New Roman"/>
          <w:sz w:val="24"/>
          <w:szCs w:val="24"/>
        </w:rPr>
      </w:pPr>
    </w:p>
    <w:p w14:paraId="445570F2" w14:textId="77777777" w:rsidR="00202574" w:rsidRDefault="00202574">
      <w:pPr>
        <w:pStyle w:val="Body"/>
        <w:spacing w:line="480" w:lineRule="auto"/>
        <w:rPr>
          <w:rFonts w:ascii="Times New Roman" w:eastAsia="Times New Roman" w:hAnsi="Times New Roman" w:cs="Times New Roman"/>
          <w:sz w:val="24"/>
          <w:szCs w:val="24"/>
        </w:rPr>
      </w:pPr>
    </w:p>
    <w:p w14:paraId="1CDADA0B" w14:textId="77777777" w:rsidR="00202574" w:rsidRDefault="00202574">
      <w:pPr>
        <w:pStyle w:val="Body"/>
        <w:spacing w:line="480" w:lineRule="auto"/>
        <w:rPr>
          <w:rFonts w:ascii="Times New Roman" w:eastAsia="Times New Roman" w:hAnsi="Times New Roman" w:cs="Times New Roman"/>
          <w:sz w:val="24"/>
          <w:szCs w:val="24"/>
        </w:rPr>
      </w:pPr>
    </w:p>
    <w:p w14:paraId="12EBA194" w14:textId="77777777" w:rsidR="00202574" w:rsidRDefault="00202574">
      <w:pPr>
        <w:pStyle w:val="Body"/>
        <w:spacing w:line="480" w:lineRule="auto"/>
        <w:rPr>
          <w:rFonts w:ascii="Times New Roman" w:eastAsia="Times New Roman" w:hAnsi="Times New Roman" w:cs="Times New Roman"/>
          <w:sz w:val="24"/>
          <w:szCs w:val="24"/>
        </w:rPr>
      </w:pPr>
    </w:p>
    <w:p w14:paraId="74A26C7A" w14:textId="77777777" w:rsidR="00202574" w:rsidRDefault="00202574">
      <w:pPr>
        <w:pStyle w:val="Body"/>
        <w:spacing w:line="480" w:lineRule="auto"/>
        <w:rPr>
          <w:rFonts w:ascii="Times New Roman" w:eastAsia="Times New Roman" w:hAnsi="Times New Roman" w:cs="Times New Roman"/>
          <w:sz w:val="24"/>
          <w:szCs w:val="24"/>
        </w:rPr>
      </w:pPr>
    </w:p>
    <w:p w14:paraId="162869A0" w14:textId="77777777" w:rsidR="00202574" w:rsidRDefault="00202574">
      <w:pPr>
        <w:pStyle w:val="Body"/>
        <w:spacing w:line="480" w:lineRule="auto"/>
        <w:rPr>
          <w:rFonts w:ascii="Times New Roman" w:eastAsia="Times New Roman" w:hAnsi="Times New Roman" w:cs="Times New Roman"/>
          <w:sz w:val="24"/>
          <w:szCs w:val="24"/>
        </w:rPr>
      </w:pPr>
    </w:p>
    <w:p w14:paraId="2768E8C8" w14:textId="77777777" w:rsidR="00202574" w:rsidRDefault="00202574">
      <w:pPr>
        <w:pStyle w:val="Body"/>
        <w:spacing w:line="480" w:lineRule="auto"/>
        <w:rPr>
          <w:rFonts w:ascii="Times New Roman" w:eastAsia="Times New Roman" w:hAnsi="Times New Roman" w:cs="Times New Roman"/>
          <w:sz w:val="24"/>
          <w:szCs w:val="24"/>
        </w:rPr>
      </w:pPr>
    </w:p>
    <w:p w14:paraId="7EB70955" w14:textId="77777777" w:rsidR="00202574" w:rsidRDefault="001D1A67">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4EEE096C" w14:textId="77777777" w:rsidR="00202574" w:rsidRDefault="001D1A67">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1CEC64B4" w14:textId="77777777" w:rsidR="00202574" w:rsidRDefault="001D1A67">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33E01985" w14:textId="77777777" w:rsidR="00202574" w:rsidRDefault="00202574">
      <w:pPr>
        <w:pStyle w:val="Body"/>
        <w:spacing w:line="480" w:lineRule="auto"/>
        <w:rPr>
          <w:rFonts w:ascii="Times New Roman" w:eastAsia="Times New Roman" w:hAnsi="Times New Roman" w:cs="Times New Roman"/>
          <w:sz w:val="24"/>
          <w:szCs w:val="24"/>
        </w:rPr>
      </w:pPr>
    </w:p>
    <w:p w14:paraId="373FCBC6" w14:textId="77777777" w:rsidR="00202574" w:rsidRDefault="001D1A67">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25793735" w14:textId="77777777" w:rsidR="00202574" w:rsidRDefault="00202574">
      <w:pPr>
        <w:pStyle w:val="Body"/>
        <w:spacing w:line="480" w:lineRule="auto"/>
        <w:rPr>
          <w:rFonts w:ascii="Times New Roman" w:eastAsia="Times New Roman" w:hAnsi="Times New Roman" w:cs="Times New Roman"/>
          <w:sz w:val="24"/>
          <w:szCs w:val="24"/>
        </w:rPr>
      </w:pPr>
    </w:p>
    <w:p w14:paraId="3647C2A6" w14:textId="77777777" w:rsidR="00202574" w:rsidRDefault="00202574">
      <w:pPr>
        <w:pStyle w:val="Body"/>
        <w:spacing w:line="480" w:lineRule="auto"/>
        <w:rPr>
          <w:rFonts w:ascii="Times New Roman" w:eastAsia="Times New Roman" w:hAnsi="Times New Roman" w:cs="Times New Roman"/>
          <w:sz w:val="24"/>
          <w:szCs w:val="24"/>
        </w:rPr>
      </w:pPr>
    </w:p>
    <w:p w14:paraId="7A031E56" w14:textId="77777777" w:rsidR="00202574" w:rsidRDefault="00202574">
      <w:pPr>
        <w:pStyle w:val="Body"/>
        <w:spacing w:line="480" w:lineRule="auto"/>
        <w:rPr>
          <w:rFonts w:ascii="Times New Roman" w:eastAsia="Times New Roman" w:hAnsi="Times New Roman" w:cs="Times New Roman"/>
          <w:sz w:val="24"/>
          <w:szCs w:val="24"/>
        </w:rPr>
      </w:pPr>
    </w:p>
    <w:p w14:paraId="64AFC6BF" w14:textId="77777777" w:rsidR="00202574" w:rsidRDefault="00202574">
      <w:pPr>
        <w:pStyle w:val="Body"/>
        <w:spacing w:line="480" w:lineRule="auto"/>
        <w:rPr>
          <w:rFonts w:ascii="Times New Roman" w:eastAsia="Times New Roman" w:hAnsi="Times New Roman" w:cs="Times New Roman"/>
          <w:sz w:val="24"/>
          <w:szCs w:val="24"/>
        </w:rPr>
      </w:pPr>
    </w:p>
    <w:p w14:paraId="466870D1" w14:textId="77777777" w:rsidR="00202574" w:rsidRDefault="00202574">
      <w:pPr>
        <w:pStyle w:val="Body"/>
        <w:spacing w:line="480" w:lineRule="auto"/>
        <w:rPr>
          <w:rFonts w:ascii="Times New Roman" w:eastAsia="Times New Roman" w:hAnsi="Times New Roman" w:cs="Times New Roman"/>
          <w:sz w:val="24"/>
          <w:szCs w:val="24"/>
        </w:rPr>
      </w:pPr>
    </w:p>
    <w:p w14:paraId="2FBCDD31" w14:textId="77777777" w:rsidR="00202574" w:rsidRDefault="001D1A67">
      <w:pPr>
        <w:pStyle w:val="Body"/>
        <w:spacing w:line="48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b/>
      </w:r>
    </w:p>
    <w:p w14:paraId="7B7E5D6A" w14:textId="77777777" w:rsidR="00202574" w:rsidRDefault="00202574">
      <w:pPr>
        <w:pStyle w:val="Body"/>
        <w:spacing w:line="480" w:lineRule="auto"/>
        <w:rPr>
          <w:rFonts w:ascii="Times New Roman" w:eastAsia="Times New Roman" w:hAnsi="Times New Roman" w:cs="Times New Roman"/>
          <w:sz w:val="24"/>
          <w:szCs w:val="24"/>
        </w:rPr>
      </w:pPr>
    </w:p>
    <w:p w14:paraId="39D2A9B0" w14:textId="77777777" w:rsidR="00202574" w:rsidRDefault="001D1A67">
      <w:pPr>
        <w:pStyle w:val="Body"/>
        <w:spacing w:line="48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b/>
      </w:r>
    </w:p>
    <w:p w14:paraId="61C49A47" w14:textId="77777777" w:rsidR="00202574" w:rsidRDefault="001D1A67">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4E5F91B9" w14:textId="77777777" w:rsidR="00202574" w:rsidRDefault="00202574">
      <w:pPr>
        <w:pStyle w:val="Body"/>
        <w:spacing w:line="480" w:lineRule="auto"/>
        <w:rPr>
          <w:rFonts w:ascii="Times New Roman" w:eastAsia="Times New Roman" w:hAnsi="Times New Roman" w:cs="Times New Roman"/>
          <w:sz w:val="24"/>
          <w:szCs w:val="24"/>
        </w:rPr>
      </w:pPr>
    </w:p>
    <w:p w14:paraId="436650AE" w14:textId="77777777" w:rsidR="00202574" w:rsidRDefault="001D1A67">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47320152" w14:textId="77777777" w:rsidR="00202574" w:rsidRDefault="001D1A67">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64698605" w14:textId="77777777" w:rsidR="00202574" w:rsidRDefault="001D1A67">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3F4768D9" w14:textId="77777777" w:rsidR="00202574" w:rsidRDefault="00202574">
      <w:pPr>
        <w:pStyle w:val="Body"/>
        <w:rPr>
          <w:sz w:val="24"/>
          <w:szCs w:val="24"/>
        </w:rPr>
      </w:pPr>
    </w:p>
    <w:p w14:paraId="318E306A" w14:textId="77777777" w:rsidR="00202574" w:rsidRDefault="001D1A67">
      <w:pPr>
        <w:pStyle w:val="Body"/>
        <w:spacing w:line="48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b/>
      </w:r>
    </w:p>
    <w:p w14:paraId="36E41558" w14:textId="77777777" w:rsidR="00202574" w:rsidRDefault="001D1A67">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6713ABB4" w14:textId="77777777" w:rsidR="00202574" w:rsidRDefault="00202574">
      <w:pPr>
        <w:pStyle w:val="Body"/>
        <w:spacing w:line="480" w:lineRule="auto"/>
        <w:rPr>
          <w:rFonts w:ascii="Times New Roman" w:eastAsia="Times New Roman" w:hAnsi="Times New Roman" w:cs="Times New Roman"/>
          <w:sz w:val="24"/>
          <w:szCs w:val="24"/>
        </w:rPr>
      </w:pPr>
    </w:p>
    <w:p w14:paraId="78AF1751" w14:textId="77777777" w:rsidR="00202574" w:rsidRDefault="00202574">
      <w:pPr>
        <w:pStyle w:val="Body"/>
        <w:spacing w:line="480" w:lineRule="auto"/>
        <w:rPr>
          <w:rFonts w:ascii="Times New Roman" w:eastAsia="Times New Roman" w:hAnsi="Times New Roman" w:cs="Times New Roman"/>
          <w:sz w:val="24"/>
          <w:szCs w:val="24"/>
        </w:rPr>
      </w:pPr>
    </w:p>
    <w:p w14:paraId="701E7316" w14:textId="77777777" w:rsidR="00202574" w:rsidRDefault="00202574">
      <w:pPr>
        <w:pStyle w:val="Body"/>
        <w:spacing w:line="480" w:lineRule="auto"/>
        <w:rPr>
          <w:rFonts w:ascii="Times New Roman" w:eastAsia="Times New Roman" w:hAnsi="Times New Roman" w:cs="Times New Roman"/>
          <w:sz w:val="24"/>
          <w:szCs w:val="24"/>
        </w:rPr>
      </w:pPr>
    </w:p>
    <w:p w14:paraId="5B320C26" w14:textId="77777777" w:rsidR="00202574" w:rsidRDefault="001D1A67">
      <w:pPr>
        <w:pStyle w:val="Body"/>
        <w:spacing w:line="480" w:lineRule="auto"/>
        <w:rPr>
          <w:rFonts w:ascii="Times New Roman" w:eastAsia="Times New Roman" w:hAnsi="Times New Roman" w:cs="Times New Roman"/>
          <w:b/>
          <w:bCs/>
          <w:sz w:val="24"/>
          <w:szCs w:val="24"/>
        </w:rPr>
      </w:pPr>
      <w:r>
        <w:rPr>
          <w:rFonts w:ascii="Times New Roman" w:eastAsia="Times New Roman" w:hAnsi="Times New Roman" w:cs="Times New Roman"/>
          <w:sz w:val="24"/>
          <w:szCs w:val="24"/>
        </w:rPr>
        <w:tab/>
      </w:r>
    </w:p>
    <w:p w14:paraId="2A090312" w14:textId="77777777" w:rsidR="00202574" w:rsidRDefault="001D1A67">
      <w:pPr>
        <w:pStyle w:val="Body"/>
        <w:spacing w:line="48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b/>
      </w:r>
    </w:p>
    <w:p w14:paraId="36C78748" w14:textId="77777777" w:rsidR="00202574" w:rsidRDefault="00202574">
      <w:pPr>
        <w:pStyle w:val="Body"/>
        <w:spacing w:line="480" w:lineRule="auto"/>
        <w:rPr>
          <w:rFonts w:ascii="Times New Roman" w:eastAsia="Times New Roman" w:hAnsi="Times New Roman" w:cs="Times New Roman"/>
          <w:sz w:val="24"/>
          <w:szCs w:val="24"/>
        </w:rPr>
      </w:pPr>
    </w:p>
    <w:p w14:paraId="1F9DA269" w14:textId="77777777" w:rsidR="00202574" w:rsidRDefault="001D1A67">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7D6C5408" w14:textId="77777777" w:rsidR="00202574" w:rsidRDefault="00202574">
      <w:pPr>
        <w:pStyle w:val="Body"/>
        <w:spacing w:line="480" w:lineRule="auto"/>
        <w:rPr>
          <w:rFonts w:ascii="Times New Roman" w:eastAsia="Times New Roman" w:hAnsi="Times New Roman" w:cs="Times New Roman"/>
          <w:sz w:val="24"/>
          <w:szCs w:val="24"/>
        </w:rPr>
      </w:pPr>
    </w:p>
    <w:p w14:paraId="3FE0B875" w14:textId="77777777" w:rsidR="00202574" w:rsidRDefault="00202574">
      <w:pPr>
        <w:pStyle w:val="Body"/>
        <w:spacing w:line="480" w:lineRule="auto"/>
        <w:rPr>
          <w:rFonts w:ascii="Times New Roman" w:eastAsia="Times New Roman" w:hAnsi="Times New Roman" w:cs="Times New Roman"/>
          <w:b/>
          <w:bCs/>
          <w:sz w:val="24"/>
          <w:szCs w:val="24"/>
        </w:rPr>
      </w:pPr>
    </w:p>
    <w:p w14:paraId="2B113C98" w14:textId="77777777" w:rsidR="00202574" w:rsidRDefault="001D1A67">
      <w:pPr>
        <w:pStyle w:val="Body"/>
      </w:pPr>
      <w:r>
        <w:rPr>
          <w:rFonts w:ascii="Times New Roman" w:hAnsi="Times New Roman"/>
          <w:b/>
          <w:bCs/>
          <w:sz w:val="24"/>
          <w:szCs w:val="24"/>
        </w:rPr>
        <w:t xml:space="preserve"> </w:t>
      </w:r>
    </w:p>
    <w:sectPr w:rsidR="00202574">
      <w:headerReference w:type="default" r:id="rId10"/>
      <w:footerReference w:type="default" r:id="rId11"/>
      <w:pgSz w:w="12240" w:h="15840"/>
      <w:pgMar w:top="1440" w:right="1440" w:bottom="1440" w:left="1440" w:header="720" w:footer="864"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6" w:author="bbbbling@gmail.com [2]" w:date="2019-03-27T15:07:00Z" w:initials="b">
    <w:p w14:paraId="119AA8A7" w14:textId="6AE503C3" w:rsidR="00025F48" w:rsidRDefault="00025F48">
      <w:pPr>
        <w:pStyle w:val="CommentText"/>
      </w:pPr>
      <w:r>
        <w:rPr>
          <w:rStyle w:val="CommentReference"/>
        </w:rPr>
        <w:annotationRef/>
      </w:r>
      <w:r>
        <w:t>Nicely done, Nick!!</w:t>
      </w:r>
    </w:p>
  </w:comment>
  <w:comment w:id="74" w:author="bbbbling@gmail.com" w:date="2019-03-27T15:05:00Z" w:initials="b">
    <w:p w14:paraId="467A0B6F" w14:textId="4C1311D2" w:rsidR="006B318F" w:rsidRDefault="006B318F">
      <w:pPr>
        <w:pStyle w:val="CommentText"/>
      </w:pPr>
      <w:r>
        <w:rPr>
          <w:rStyle w:val="CommentReference"/>
        </w:rPr>
        <w:annotationRef/>
      </w:r>
      <w:r>
        <w:t>Lead with drought to mirror your setup.</w:t>
      </w:r>
    </w:p>
  </w:comment>
  <w:comment w:id="88" w:author="bbbbling@gmail.com [3]" w:date="2019-03-27T15:06:00Z" w:initials="b">
    <w:p w14:paraId="134F5DC6" w14:textId="77777777" w:rsidR="006B318F" w:rsidRDefault="006B318F">
      <w:pPr>
        <w:pStyle w:val="CommentText"/>
      </w:pPr>
      <w:r>
        <w:rPr>
          <w:rStyle w:val="CommentReference"/>
        </w:rPr>
        <w:annotationRef/>
      </w:r>
      <w:r>
        <w:t>Report results like this:</w:t>
      </w:r>
    </w:p>
    <w:p w14:paraId="603F3AD6" w14:textId="4850451C" w:rsidR="006B318F" w:rsidRDefault="006B318F">
      <w:pPr>
        <w:pStyle w:val="CommentText"/>
      </w:pPr>
      <w:r>
        <w:t>Effects of drought only</w:t>
      </w:r>
    </w:p>
    <w:p w14:paraId="494709A2" w14:textId="1BEE2AAD" w:rsidR="006B318F" w:rsidRDefault="006B318F">
      <w:pPr>
        <w:pStyle w:val="CommentText"/>
      </w:pPr>
      <w:r>
        <w:t>Effects of competition only</w:t>
      </w:r>
    </w:p>
    <w:p w14:paraId="129F70E5" w14:textId="463CE27C" w:rsidR="006B318F" w:rsidRDefault="006B318F">
      <w:pPr>
        <w:pStyle w:val="CommentText"/>
      </w:pPr>
      <w:r>
        <w:t>Joint effects of drought and competition</w:t>
      </w:r>
    </w:p>
  </w:comment>
  <w:comment w:id="430" w:author="bbbbling@gmail.com [4]" w:date="2019-03-27T15:11:00Z" w:initials="b">
    <w:p w14:paraId="6B12228A" w14:textId="54CA93E5" w:rsidR="00025F48" w:rsidRDefault="00025F48">
      <w:pPr>
        <w:pStyle w:val="CommentText"/>
      </w:pPr>
      <w:r>
        <w:rPr>
          <w:rStyle w:val="CommentReference"/>
        </w:rPr>
        <w:annotationRef/>
      </w:r>
      <w:r>
        <w:t>What about these treatments was different?  Plant size?</w:t>
      </w:r>
    </w:p>
  </w:comment>
  <w:comment w:id="462" w:author="bbbbling@gmail.com [5]" w:date="2019-03-27T15:13:00Z" w:initials="b">
    <w:p w14:paraId="3F3864C5" w14:textId="77777777" w:rsidR="00025F48" w:rsidRDefault="00025F48">
      <w:pPr>
        <w:pStyle w:val="CommentText"/>
      </w:pPr>
      <w:r>
        <w:rPr>
          <w:rStyle w:val="CommentReference"/>
        </w:rPr>
        <w:annotationRef/>
      </w:r>
      <w:r>
        <w:t>Usually formatted like this:</w:t>
      </w:r>
    </w:p>
    <w:p w14:paraId="246AB1D1" w14:textId="77777777" w:rsidR="00025F48" w:rsidRDefault="00025F48">
      <w:pPr>
        <w:pStyle w:val="CommentText"/>
      </w:pPr>
    </w:p>
    <w:p w14:paraId="1478E09D" w14:textId="262BA198" w:rsidR="00025F48" w:rsidRDefault="00025F48">
      <w:pPr>
        <w:pStyle w:val="CommentText"/>
      </w:pPr>
      <w:r>
        <w:t xml:space="preserve">“Brome germination was unaffected by competition with natives or germination with natives (df &gt; xxx, </w:t>
      </w:r>
      <w:r>
        <w:rPr>
          <w:i/>
        </w:rPr>
        <w:t>Z</w:t>
      </w:r>
      <w:r>
        <w:t xml:space="preserve"> (or whatever test statistic you’re using; </w:t>
      </w:r>
      <w:r>
        <w:rPr>
          <w:i/>
        </w:rPr>
        <w:t>t</w:t>
      </w:r>
      <w:r>
        <w:t xml:space="preserve">, </w:t>
      </w:r>
      <w:r>
        <w:rPr>
          <w:i/>
        </w:rPr>
        <w:t>F</w:t>
      </w:r>
      <w:r>
        <w:t xml:space="preserve">, </w:t>
      </w:r>
      <w:r w:rsidR="00995B71">
        <w:t xml:space="preserve">Chi sq., </w:t>
      </w:r>
      <w:r>
        <w:t xml:space="preserve">etc.) &gt; </w:t>
      </w:r>
      <w:proofErr w:type="spellStart"/>
      <w:r>
        <w:t>xx.xxx</w:t>
      </w:r>
      <w:proofErr w:type="spellEnd"/>
      <w:r>
        <w:t xml:space="preserve">, </w:t>
      </w:r>
      <w:r>
        <w:rPr>
          <w:i/>
        </w:rPr>
        <w:t>P</w:t>
      </w:r>
      <w:r>
        <w:t xml:space="preserve"> &lt; 0.xxx)/”</w:t>
      </w:r>
    </w:p>
    <w:p w14:paraId="49ABB410" w14:textId="77777777" w:rsidR="00025F48" w:rsidRDefault="00025F48">
      <w:pPr>
        <w:pStyle w:val="CommentText"/>
      </w:pPr>
    </w:p>
    <w:p w14:paraId="5723470A" w14:textId="77777777" w:rsidR="00025F48" w:rsidRDefault="00025F48">
      <w:pPr>
        <w:pStyle w:val="CommentText"/>
      </w:pPr>
      <w:r>
        <w:t>OR</w:t>
      </w:r>
    </w:p>
    <w:p w14:paraId="030760D6" w14:textId="77777777" w:rsidR="00025F48" w:rsidRDefault="00025F48">
      <w:pPr>
        <w:pStyle w:val="CommentText"/>
      </w:pPr>
    </w:p>
    <w:p w14:paraId="4DC7B130" w14:textId="77777777" w:rsidR="00025F48" w:rsidRDefault="00025F48">
      <w:pPr>
        <w:pStyle w:val="CommentText"/>
      </w:pPr>
      <w:r>
        <w:t>You simply cite the table/Figure that reports statistics:</w:t>
      </w:r>
    </w:p>
    <w:p w14:paraId="7ED5DA94" w14:textId="67925CB0" w:rsidR="00025F48" w:rsidRPr="00025F48" w:rsidRDefault="00025F48">
      <w:pPr>
        <w:pStyle w:val="CommentText"/>
      </w:pPr>
      <w:r>
        <w:t>“</w:t>
      </w:r>
      <w:r>
        <w:t>Brome germination was unaffected by competition with natives or germination with natives</w:t>
      </w:r>
      <w:r w:rsidR="00995B71">
        <w:t xml:space="preserve"> (Table X).”</w:t>
      </w:r>
    </w:p>
  </w:comment>
  <w:comment w:id="500" w:author="bbbbling@gmail.com [6]" w:date="2019-03-27T15:18:00Z" w:initials="b">
    <w:p w14:paraId="54D35CA5" w14:textId="57747853" w:rsidR="00995B71" w:rsidRDefault="00995B71">
      <w:pPr>
        <w:pStyle w:val="CommentText"/>
      </w:pPr>
      <w:r>
        <w:rPr>
          <w:rStyle w:val="CommentReference"/>
        </w:rPr>
        <w:annotationRef/>
      </w:r>
      <w:r>
        <w:t>Yes.</w:t>
      </w:r>
    </w:p>
  </w:comment>
  <w:comment w:id="573" w:author="bbbbling@gmail.com [7]" w:date="2019-03-27T15:24:00Z" w:initials="b">
    <w:p w14:paraId="57716A39" w14:textId="77777777" w:rsidR="00995B71" w:rsidRDefault="00995B71">
      <w:pPr>
        <w:pStyle w:val="CommentText"/>
      </w:pPr>
      <w:r>
        <w:rPr>
          <w:rStyle w:val="CommentReference"/>
        </w:rPr>
        <w:annotationRef/>
      </w:r>
      <w:r>
        <w:t>A few general points:</w:t>
      </w:r>
    </w:p>
    <w:p w14:paraId="18411835" w14:textId="77777777" w:rsidR="00995B71" w:rsidRDefault="00995B71">
      <w:pPr>
        <w:pStyle w:val="CommentText"/>
      </w:pPr>
    </w:p>
    <w:p w14:paraId="065D3D33" w14:textId="0410B7D7" w:rsidR="00995B71" w:rsidRDefault="00995B71">
      <w:pPr>
        <w:pStyle w:val="CommentText"/>
      </w:pPr>
      <w:r>
        <w:t>After the opening paragraph, discuss your findings in the same order that you reported them in the RESULTS</w:t>
      </w:r>
      <w:r w:rsidR="00076C76">
        <w:t xml:space="preserve"> and set them up in the METHODS</w:t>
      </w:r>
    </w:p>
    <w:p w14:paraId="7D278E73" w14:textId="7190D01B" w:rsidR="00995B71" w:rsidRDefault="00995B71">
      <w:pPr>
        <w:pStyle w:val="CommentText"/>
      </w:pPr>
    </w:p>
    <w:p w14:paraId="5A59E164" w14:textId="1AEF4157" w:rsidR="00995B71" w:rsidRDefault="00995B71" w:rsidP="00076C76">
      <w:pPr>
        <w:pStyle w:val="CommentText"/>
      </w:pPr>
      <w:r>
        <w:t>Group similar ideas together in the same paragraph</w:t>
      </w:r>
      <w:r w:rsidR="00076C76">
        <w:t>.</w:t>
      </w:r>
    </w:p>
    <w:p w14:paraId="4FE6E7B7" w14:textId="77777777" w:rsidR="00995B71" w:rsidRDefault="00995B71">
      <w:pPr>
        <w:pStyle w:val="CommentText"/>
      </w:pPr>
    </w:p>
    <w:p w14:paraId="5FA02E13" w14:textId="5870D0D3" w:rsidR="00995B71" w:rsidRDefault="00995B71">
      <w:pPr>
        <w:pStyle w:val="CommentText"/>
      </w:pPr>
      <w:r>
        <w:t xml:space="preserve">Here are a few </w:t>
      </w:r>
      <w:r w:rsidR="00076C76">
        <w:t xml:space="preserve">ideas for how to formulate </w:t>
      </w:r>
      <w:r>
        <w:t>topic sentences in the DISCUSSION:</w:t>
      </w:r>
    </w:p>
    <w:p w14:paraId="001D50C3" w14:textId="5E6C7EC7" w:rsidR="00995B71" w:rsidRDefault="00076C76" w:rsidP="00995B71">
      <w:pPr>
        <w:pStyle w:val="CommentText"/>
        <w:numPr>
          <w:ilvl w:val="0"/>
          <w:numId w:val="2"/>
        </w:numPr>
      </w:pPr>
      <w:r>
        <w:t>This study coincides/disagrees with other studies that have shown…</w:t>
      </w:r>
    </w:p>
    <w:p w14:paraId="10CC159E" w14:textId="77777777" w:rsidR="00076C76" w:rsidRDefault="00076C76" w:rsidP="00995B71">
      <w:pPr>
        <w:pStyle w:val="CommentText"/>
        <w:numPr>
          <w:ilvl w:val="0"/>
          <w:numId w:val="2"/>
        </w:numPr>
      </w:pPr>
      <w:r>
        <w:t>In terms of X, our study supports the idea that…</w:t>
      </w:r>
    </w:p>
    <w:p w14:paraId="0D63731F" w14:textId="7B0805A4" w:rsidR="00076C76" w:rsidRDefault="00076C76" w:rsidP="00995B71">
      <w:pPr>
        <w:pStyle w:val="CommentText"/>
        <w:numPr>
          <w:ilvl w:val="0"/>
          <w:numId w:val="2"/>
        </w:numPr>
      </w:pPr>
      <w:r>
        <w:t>In terms of Y, our study does not support the idea that…</w:t>
      </w:r>
    </w:p>
    <w:p w14:paraId="7DCD605B" w14:textId="2DF8A547" w:rsidR="00076C76" w:rsidRDefault="00076C76" w:rsidP="00995B71">
      <w:pPr>
        <w:pStyle w:val="CommentText"/>
        <w:numPr>
          <w:ilvl w:val="0"/>
          <w:numId w:val="2"/>
        </w:numPr>
      </w:pPr>
      <w:r>
        <w:t>Our findings confirm…</w:t>
      </w:r>
    </w:p>
    <w:p w14:paraId="6EEA85F7" w14:textId="77777777" w:rsidR="00076C76" w:rsidRDefault="00076C76" w:rsidP="00995B71">
      <w:pPr>
        <w:pStyle w:val="CommentText"/>
        <w:numPr>
          <w:ilvl w:val="0"/>
          <w:numId w:val="2"/>
        </w:numPr>
      </w:pPr>
      <w:r>
        <w:t>Our finding strongly suggests that…</w:t>
      </w:r>
    </w:p>
    <w:p w14:paraId="152D3037" w14:textId="77777777" w:rsidR="00076C76" w:rsidRDefault="00076C76" w:rsidP="00995B71">
      <w:pPr>
        <w:pStyle w:val="CommentText"/>
        <w:numPr>
          <w:ilvl w:val="0"/>
          <w:numId w:val="2"/>
        </w:numPr>
      </w:pPr>
      <w:r>
        <w:t>These findings have practical implications for conservation and restoration.</w:t>
      </w:r>
    </w:p>
    <w:p w14:paraId="72D037C4" w14:textId="77777777" w:rsidR="00076C76" w:rsidRDefault="00076C76" w:rsidP="00995B71">
      <w:pPr>
        <w:pStyle w:val="CommentText"/>
        <w:numPr>
          <w:ilvl w:val="0"/>
          <w:numId w:val="2"/>
        </w:numPr>
      </w:pPr>
      <w:r>
        <w:t>There are a few important experimental caveats to consider.</w:t>
      </w:r>
    </w:p>
    <w:p w14:paraId="700699D1" w14:textId="77777777" w:rsidR="00076C76" w:rsidRDefault="00076C76" w:rsidP="00076C76">
      <w:pPr>
        <w:pStyle w:val="CommentText"/>
        <w:numPr>
          <w:ilvl w:val="0"/>
          <w:numId w:val="2"/>
        </w:numPr>
      </w:pPr>
      <w:r>
        <w:t>Our data did not speak to…</w:t>
      </w:r>
    </w:p>
    <w:p w14:paraId="0A1BA77F" w14:textId="77777777" w:rsidR="00076C76" w:rsidRDefault="00076C76" w:rsidP="00076C76">
      <w:pPr>
        <w:pStyle w:val="CommentText"/>
      </w:pPr>
    </w:p>
    <w:p w14:paraId="5CB036B8" w14:textId="1044FCEA" w:rsidR="00076C76" w:rsidRDefault="00076C76" w:rsidP="00076C76">
      <w:pPr>
        <w:pStyle w:val="CommentText"/>
      </w:pPr>
      <w:r>
        <w:t>End the discussion with a short, simple Conclusions paragraph that very broadly summarizes the key findings and what they might mean for conservation.</w:t>
      </w:r>
    </w:p>
  </w:comment>
  <w:comment w:id="705" w:author="bbbbling@gmail.com [8]" w:date="2019-03-27T15:49:00Z" w:initials="b">
    <w:p w14:paraId="12BA9EBB" w14:textId="5FA5A9B6" w:rsidR="00026C41" w:rsidRDefault="00026C41">
      <w:pPr>
        <w:pStyle w:val="CommentText"/>
      </w:pPr>
      <w:r>
        <w:rPr>
          <w:rStyle w:val="CommentReference"/>
        </w:rPr>
        <w:annotationRef/>
      </w:r>
      <w:r>
        <w:t>This contradicts your last few sentences.</w:t>
      </w:r>
    </w:p>
  </w:comment>
  <w:comment w:id="722" w:author="bbbbling@gmail.com [9]" w:date="2019-03-27T15:56:00Z" w:initials="b">
    <w:p w14:paraId="1BA0C6E7" w14:textId="10FFD74D" w:rsidR="00026C41" w:rsidRDefault="00026C41">
      <w:pPr>
        <w:pStyle w:val="CommentText"/>
      </w:pPr>
      <w:r>
        <w:rPr>
          <w:rStyle w:val="CommentReference"/>
        </w:rPr>
        <w:annotationRef/>
      </w:r>
      <w:r>
        <w:t>??</w:t>
      </w:r>
    </w:p>
  </w:comment>
  <w:comment w:id="725" w:author="bbbbling@gmail.com [11]" w:date="2019-03-27T15:56:00Z" w:initials="b">
    <w:p w14:paraId="41F36842" w14:textId="2C155548" w:rsidR="00026C41" w:rsidRDefault="00026C41">
      <w:pPr>
        <w:pStyle w:val="CommentText"/>
      </w:pPr>
      <w:r>
        <w:rPr>
          <w:rStyle w:val="CommentReference"/>
        </w:rPr>
        <w:annotationRef/>
      </w:r>
      <w:r>
        <w:t xml:space="preserve">This is a good caveat to note – it would have been </w:t>
      </w:r>
      <w:r w:rsidR="00753DB7">
        <w:t xml:space="preserve">nice </w:t>
      </w:r>
      <w:r>
        <w:t>to measure belowground biomass since that’s where you’d expect to see the greatest effects.</w:t>
      </w:r>
    </w:p>
  </w:comment>
  <w:comment w:id="734" w:author="bbbbling@gmail.com [10]" w:date="2019-03-27T15:59:00Z" w:initials="b">
    <w:p w14:paraId="710F8BDD" w14:textId="7580E4DB" w:rsidR="00753DB7" w:rsidRDefault="00753DB7">
      <w:pPr>
        <w:pStyle w:val="CommentText"/>
      </w:pPr>
      <w:r>
        <w:rPr>
          <w:rStyle w:val="CommentReference"/>
        </w:rPr>
        <w:annotationRef/>
      </w:r>
      <w:r>
        <w:t>Great paragraph.  Should be one of the first paragraphs in the discussion.  Maybe even the second paragraph?</w:t>
      </w:r>
    </w:p>
  </w:comment>
  <w:comment w:id="763" w:author="bbbbling@gmail.com [13]" w:date="2019-03-27T15:42:00Z" w:initials="b">
    <w:p w14:paraId="5ACCE60C" w14:textId="7B87AFA0" w:rsidR="00655689" w:rsidRDefault="00655689">
      <w:pPr>
        <w:pStyle w:val="CommentText"/>
      </w:pPr>
      <w:r>
        <w:rPr>
          <w:rStyle w:val="CommentReference"/>
        </w:rPr>
        <w:annotationRef/>
      </w:r>
      <w:r>
        <w:t>Rethink this…</w:t>
      </w:r>
      <w:r w:rsidR="00753DB7">
        <w:t xml:space="preserve">we have no evidence that </w:t>
      </w:r>
      <w:r>
        <w:t>drought will</w:t>
      </w:r>
      <w:r w:rsidR="00753DB7">
        <w:t xml:space="preserve"> </w:t>
      </w:r>
      <w:r>
        <w:t>be a net benefit (it d</w:t>
      </w:r>
      <w:r w:rsidR="00753DB7">
        <w:t>idn’</w:t>
      </w:r>
      <w:r>
        <w:t>t enhance growth or survival</w:t>
      </w:r>
      <w:r w:rsidR="00753DB7">
        <w:t xml:space="preserve"> and drought was more important than competition</w:t>
      </w:r>
      <w:r>
        <w:t>), but it may reduce the negative effects of brome invasion.  Very fun idea!!  This is really cool!</w:t>
      </w:r>
    </w:p>
  </w:comment>
  <w:comment w:id="764" w:author="bbbbling@gmail.com [14]" w:date="2019-03-27T15:43:00Z" w:initials="b">
    <w:p w14:paraId="680D8C8F" w14:textId="68A2BC6C" w:rsidR="00655689" w:rsidRDefault="00655689">
      <w:pPr>
        <w:pStyle w:val="CommentText"/>
      </w:pPr>
      <w:r>
        <w:rPr>
          <w:rStyle w:val="CommentReference"/>
        </w:rPr>
        <w:annotationRef/>
      </w:r>
      <w:r>
        <w:t>Do these papers actually suggest that drought intensity will reduce the negative effects of brome invasion?  Or are your findings novel?</w:t>
      </w:r>
    </w:p>
  </w:comment>
  <w:comment w:id="759" w:author="bbbbling@gmail.com [12]" w:date="2019-03-27T15:41:00Z" w:initials="b">
    <w:p w14:paraId="5929E5F2" w14:textId="55D4ABBA" w:rsidR="00655689" w:rsidRDefault="00655689">
      <w:pPr>
        <w:pStyle w:val="CommentText"/>
      </w:pPr>
      <w:r>
        <w:rPr>
          <w:rStyle w:val="CommentReference"/>
        </w:rPr>
        <w:annotationRef/>
      </w:r>
      <w:r>
        <w:t>Great paragraph.  Could be moved up to where you first discuss the effects of drought on brome.</w:t>
      </w:r>
    </w:p>
  </w:comment>
  <w:comment w:id="766" w:author="bbbbling@gmail.com [15]" w:date="2019-03-27T15:44:00Z" w:initials="b">
    <w:p w14:paraId="46236050" w14:textId="6281C60A" w:rsidR="00655689" w:rsidRDefault="00655689">
      <w:pPr>
        <w:pStyle w:val="CommentText"/>
      </w:pPr>
      <w:r>
        <w:rPr>
          <w:rStyle w:val="CommentReference"/>
        </w:rPr>
        <w:annotationRef/>
      </w:r>
      <w:r>
        <w:t>Clearly??  Why?  Isn’t drought going to save us all?</w:t>
      </w:r>
    </w:p>
  </w:comment>
  <w:comment w:id="767" w:author="bbbbling@gmail.com [16]" w:date="2019-03-27T15:45:00Z" w:initials="b">
    <w:p w14:paraId="27974886" w14:textId="64790191" w:rsidR="00655689" w:rsidRDefault="00655689">
      <w:pPr>
        <w:pStyle w:val="CommentText"/>
      </w:pPr>
      <w:r>
        <w:rPr>
          <w:rStyle w:val="CommentReference"/>
        </w:rPr>
        <w:annotationRef/>
      </w:r>
      <w:r>
        <w:t>Meaning?</w:t>
      </w:r>
    </w:p>
  </w:comment>
  <w:comment w:id="765" w:author="bbbbling@gmail.com [17]" w:date="2019-03-27T15:46:00Z" w:initials="b">
    <w:p w14:paraId="7A1A9DAF" w14:textId="3EE1116E" w:rsidR="00655689" w:rsidRDefault="00655689">
      <w:pPr>
        <w:pStyle w:val="CommentText"/>
      </w:pPr>
      <w:r>
        <w:rPr>
          <w:rStyle w:val="CommentReference"/>
        </w:rPr>
        <w:annotationRef/>
      </w:r>
      <w:r>
        <w:t>Again, these are great ideas but this paragraph should be moved up to where you first discuss Phacelia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19AA8A7" w15:done="0"/>
  <w15:commentEx w15:paraId="467A0B6F" w15:done="0"/>
  <w15:commentEx w15:paraId="129F70E5" w15:done="0"/>
  <w15:commentEx w15:paraId="6B12228A" w15:done="0"/>
  <w15:commentEx w15:paraId="7ED5DA94" w15:done="0"/>
  <w15:commentEx w15:paraId="54D35CA5" w15:done="0"/>
  <w15:commentEx w15:paraId="5CB036B8" w15:done="0"/>
  <w15:commentEx w15:paraId="12BA9EBB" w15:done="0"/>
  <w15:commentEx w15:paraId="1BA0C6E7" w15:done="0"/>
  <w15:commentEx w15:paraId="41F36842" w15:done="0"/>
  <w15:commentEx w15:paraId="710F8BDD" w15:done="0"/>
  <w15:commentEx w15:paraId="5ACCE60C" w15:done="0"/>
  <w15:commentEx w15:paraId="680D8C8F" w15:done="0"/>
  <w15:commentEx w15:paraId="5929E5F2" w15:done="0"/>
  <w15:commentEx w15:paraId="46236050" w15:done="0"/>
  <w15:commentEx w15:paraId="27974886" w15:done="0"/>
  <w15:commentEx w15:paraId="7A1A9DA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19AA8A7" w16cid:durableId="2046104D"/>
  <w16cid:commentId w16cid:paraId="467A0B6F" w16cid:durableId="20460FC2"/>
  <w16cid:commentId w16cid:paraId="129F70E5" w16cid:durableId="20460FED"/>
  <w16cid:commentId w16cid:paraId="6B12228A" w16cid:durableId="2046112C"/>
  <w16cid:commentId w16cid:paraId="7ED5DA94" w16cid:durableId="204611AA"/>
  <w16cid:commentId w16cid:paraId="54D35CA5" w16cid:durableId="204612DE"/>
  <w16cid:commentId w16cid:paraId="5CB036B8" w16cid:durableId="20461418"/>
  <w16cid:commentId w16cid:paraId="12BA9EBB" w16cid:durableId="20461A11"/>
  <w16cid:commentId w16cid:paraId="1BA0C6E7" w16cid:durableId="20461BB4"/>
  <w16cid:commentId w16cid:paraId="41F36842" w16cid:durableId="20461BC6"/>
  <w16cid:commentId w16cid:paraId="710F8BDD" w16cid:durableId="20461C7B"/>
  <w16cid:commentId w16cid:paraId="5ACCE60C" w16cid:durableId="2046186D"/>
  <w16cid:commentId w16cid:paraId="680D8C8F" w16cid:durableId="204618B6"/>
  <w16cid:commentId w16cid:paraId="5929E5F2" w16cid:durableId="2046182E"/>
  <w16cid:commentId w16cid:paraId="46236050" w16cid:durableId="204618F1"/>
  <w16cid:commentId w16cid:paraId="27974886" w16cid:durableId="2046190C"/>
  <w16cid:commentId w16cid:paraId="7A1A9DAF" w16cid:durableId="2046194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14D318" w14:textId="77777777" w:rsidR="00FF3291" w:rsidRDefault="00FF3291">
      <w:r>
        <w:separator/>
      </w:r>
    </w:p>
  </w:endnote>
  <w:endnote w:type="continuationSeparator" w:id="0">
    <w:p w14:paraId="14FAADB7" w14:textId="77777777" w:rsidR="00FF3291" w:rsidRDefault="00FF32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auto"/>
    <w:pitch w:val="variable"/>
    <w:sig w:usb0="00000003" w:usb1="00000000" w:usb2="00000000" w:usb3="00000000" w:csb0="00000001" w:csb1="00000000"/>
  </w:font>
  <w:font w:name="Helvetica Neue">
    <w:altName w:val="Sylfaen"/>
    <w:charset w:val="00"/>
    <w:family w:val="auto"/>
    <w:pitch w:val="variable"/>
    <w:sig w:usb0="E50002FF" w:usb1="500079DB" w:usb2="00000010" w:usb3="00000000" w:csb0="00000001" w:csb1="00000000"/>
  </w:font>
  <w:font w:name="Lucida Grande">
    <w:altName w:val="Segoe UI"/>
    <w:charset w:val="00"/>
    <w:family w:val="auto"/>
    <w:pitch w:val="variable"/>
    <w:sig w:usb0="E1000AEF" w:usb1="5000A1FF" w:usb2="00000000" w:usb3="00000000" w:csb0="000001B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CE51A9" w14:textId="77777777" w:rsidR="009056DA" w:rsidRDefault="009056DA">
    <w:pPr>
      <w:pStyle w:val="HeaderFooter"/>
      <w:tabs>
        <w:tab w:val="clear" w:pos="9020"/>
        <w:tab w:val="center" w:pos="4680"/>
        <w:tab w:val="right" w:pos="9360"/>
      </w:tabs>
    </w:pPr>
    <w:r>
      <w:tab/>
    </w:r>
    <w:r>
      <w:fldChar w:fldCharType="begin"/>
    </w:r>
    <w:r>
      <w:instrText xml:space="preserve"> PAGE </w:instrText>
    </w:r>
    <w:r>
      <w:fldChar w:fldCharType="separate"/>
    </w:r>
    <w:r w:rsidR="0090245D">
      <w:rPr>
        <w:noProof/>
      </w:rPr>
      <w:t>29</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67BD68" w14:textId="77777777" w:rsidR="00FF3291" w:rsidRDefault="00FF3291">
      <w:r>
        <w:separator/>
      </w:r>
    </w:p>
  </w:footnote>
  <w:footnote w:type="continuationSeparator" w:id="0">
    <w:p w14:paraId="34A24375" w14:textId="77777777" w:rsidR="00FF3291" w:rsidRDefault="00FF32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B607E7" w14:textId="77777777" w:rsidR="009056DA" w:rsidRDefault="009056D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147052"/>
    <w:multiLevelType w:val="hybridMultilevel"/>
    <w:tmpl w:val="7A28D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80928AC"/>
    <w:multiLevelType w:val="hybridMultilevel"/>
    <w:tmpl w:val="0A1E69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C3F4886"/>
    <w:multiLevelType w:val="hybridMultilevel"/>
    <w:tmpl w:val="CFD0FE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bbbling@gmail.com">
    <w15:presenceInfo w15:providerId="Windows Live" w15:userId="715ab854ec23f4f1"/>
  </w15:person>
  <w15:person w15:author="bbbbling@gmail.com [2]">
    <w15:presenceInfo w15:providerId="Windows Live" w15:userId="715ab854ec23f4f1"/>
  </w15:person>
  <w15:person w15:author="bbbbling@gmail.com [3]">
    <w15:presenceInfo w15:providerId="Windows Live" w15:userId="715ab854ec23f4f1"/>
  </w15:person>
  <w15:person w15:author="bbbbling@gmail.com [4]">
    <w15:presenceInfo w15:providerId="Windows Live" w15:userId="715ab854ec23f4f1"/>
  </w15:person>
  <w15:person w15:author="bbbbling@gmail.com [5]">
    <w15:presenceInfo w15:providerId="Windows Live" w15:userId="715ab854ec23f4f1"/>
  </w15:person>
  <w15:person w15:author="bbbbling@gmail.com [6]">
    <w15:presenceInfo w15:providerId="Windows Live" w15:userId="715ab854ec23f4f1"/>
  </w15:person>
  <w15:person w15:author="bbbbling@gmail.com [7]">
    <w15:presenceInfo w15:providerId="Windows Live" w15:userId="715ab854ec23f4f1"/>
  </w15:person>
  <w15:person w15:author="bbbbling@gmail.com [8]">
    <w15:presenceInfo w15:providerId="Windows Live" w15:userId="715ab854ec23f4f1"/>
  </w15:person>
  <w15:person w15:author="bbbbling@gmail.com [9]">
    <w15:presenceInfo w15:providerId="Windows Live" w15:userId="715ab854ec23f4f1"/>
  </w15:person>
  <w15:person w15:author="bbbbling@gmail.com [10]">
    <w15:presenceInfo w15:providerId="Windows Live" w15:userId="715ab854ec23f4f1"/>
  </w15:person>
  <w15:person w15:author="bbbbling@gmail.com [11]">
    <w15:presenceInfo w15:providerId="Windows Live" w15:userId="715ab854ec23f4f1"/>
  </w15:person>
  <w15:person w15:author=" ">
    <w15:presenceInfo w15:providerId="Windows Live" w15:userId="715ab854ec23f4f1"/>
  </w15:person>
  <w15:person w15:author="bbbbling@gmail.com [12]">
    <w15:presenceInfo w15:providerId="Windows Live" w15:userId="715ab854ec23f4f1"/>
  </w15:person>
  <w15:person w15:author="bbbbling@gmail.com [13]">
    <w15:presenceInfo w15:providerId="Windows Live" w15:userId="715ab854ec23f4f1"/>
  </w15:person>
  <w15:person w15:author="bbbbling@gmail.com [14]">
    <w15:presenceInfo w15:providerId="Windows Live" w15:userId="715ab854ec23f4f1"/>
  </w15:person>
  <w15:person w15:author="bbbbling@gmail.com [15]">
    <w15:presenceInfo w15:providerId="Windows Live" w15:userId="715ab854ec23f4f1"/>
  </w15:person>
  <w15:person w15:author="bbbbling@gmail.com [16]">
    <w15:presenceInfo w15:providerId="Windows Live" w15:userId="715ab854ec23f4f1"/>
  </w15:person>
  <w15:person w15:author="bbbbling@gmail.com [17]">
    <w15:presenceInfo w15:providerId="Windows Live" w15:userId="715ab854ec23f4f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574"/>
    <w:rsid w:val="00001E9B"/>
    <w:rsid w:val="00022AC5"/>
    <w:rsid w:val="00025F48"/>
    <w:rsid w:val="00026C41"/>
    <w:rsid w:val="00031798"/>
    <w:rsid w:val="00033543"/>
    <w:rsid w:val="00036649"/>
    <w:rsid w:val="00041F27"/>
    <w:rsid w:val="000524D8"/>
    <w:rsid w:val="000601E8"/>
    <w:rsid w:val="00065E7D"/>
    <w:rsid w:val="0006669B"/>
    <w:rsid w:val="00067CC3"/>
    <w:rsid w:val="00072DF8"/>
    <w:rsid w:val="00076C76"/>
    <w:rsid w:val="00077840"/>
    <w:rsid w:val="000815F2"/>
    <w:rsid w:val="0009677C"/>
    <w:rsid w:val="00096979"/>
    <w:rsid w:val="00122258"/>
    <w:rsid w:val="0012747C"/>
    <w:rsid w:val="00153675"/>
    <w:rsid w:val="00155859"/>
    <w:rsid w:val="00175BEB"/>
    <w:rsid w:val="001857E7"/>
    <w:rsid w:val="00193578"/>
    <w:rsid w:val="001B2CA5"/>
    <w:rsid w:val="001B377B"/>
    <w:rsid w:val="001D1751"/>
    <w:rsid w:val="001D1A67"/>
    <w:rsid w:val="001E3553"/>
    <w:rsid w:val="002011A5"/>
    <w:rsid w:val="00202574"/>
    <w:rsid w:val="00205C24"/>
    <w:rsid w:val="00206C8F"/>
    <w:rsid w:val="00207D1B"/>
    <w:rsid w:val="00212FBB"/>
    <w:rsid w:val="00214015"/>
    <w:rsid w:val="00215C1C"/>
    <w:rsid w:val="00222DBE"/>
    <w:rsid w:val="00233058"/>
    <w:rsid w:val="00233704"/>
    <w:rsid w:val="00241657"/>
    <w:rsid w:val="0024521D"/>
    <w:rsid w:val="00260988"/>
    <w:rsid w:val="00261467"/>
    <w:rsid w:val="0027501B"/>
    <w:rsid w:val="0027635C"/>
    <w:rsid w:val="002A6712"/>
    <w:rsid w:val="002A7C58"/>
    <w:rsid w:val="002B70DC"/>
    <w:rsid w:val="002F1700"/>
    <w:rsid w:val="002F61BA"/>
    <w:rsid w:val="003009A3"/>
    <w:rsid w:val="0031023E"/>
    <w:rsid w:val="00311D5A"/>
    <w:rsid w:val="00312478"/>
    <w:rsid w:val="00321A44"/>
    <w:rsid w:val="003269EC"/>
    <w:rsid w:val="0032728D"/>
    <w:rsid w:val="0033754D"/>
    <w:rsid w:val="00365880"/>
    <w:rsid w:val="003710B3"/>
    <w:rsid w:val="00386B17"/>
    <w:rsid w:val="003A4A4A"/>
    <w:rsid w:val="003B3C65"/>
    <w:rsid w:val="003C0A67"/>
    <w:rsid w:val="003C164D"/>
    <w:rsid w:val="003D709D"/>
    <w:rsid w:val="003F4F0B"/>
    <w:rsid w:val="00411F48"/>
    <w:rsid w:val="00415B9C"/>
    <w:rsid w:val="00440166"/>
    <w:rsid w:val="00446DED"/>
    <w:rsid w:val="00476673"/>
    <w:rsid w:val="004A2350"/>
    <w:rsid w:val="004A2A59"/>
    <w:rsid w:val="004D24AA"/>
    <w:rsid w:val="004F501A"/>
    <w:rsid w:val="00527ABD"/>
    <w:rsid w:val="00530ABC"/>
    <w:rsid w:val="005479FD"/>
    <w:rsid w:val="005569ED"/>
    <w:rsid w:val="00560683"/>
    <w:rsid w:val="005710AC"/>
    <w:rsid w:val="0058281A"/>
    <w:rsid w:val="005836F5"/>
    <w:rsid w:val="00590433"/>
    <w:rsid w:val="00594DEE"/>
    <w:rsid w:val="005B10ED"/>
    <w:rsid w:val="005B427F"/>
    <w:rsid w:val="005B52A4"/>
    <w:rsid w:val="005D1A01"/>
    <w:rsid w:val="005D5C0E"/>
    <w:rsid w:val="005F4728"/>
    <w:rsid w:val="00611CA6"/>
    <w:rsid w:val="00616072"/>
    <w:rsid w:val="006210C7"/>
    <w:rsid w:val="006234C1"/>
    <w:rsid w:val="00655689"/>
    <w:rsid w:val="00667107"/>
    <w:rsid w:val="00677F33"/>
    <w:rsid w:val="0069538C"/>
    <w:rsid w:val="006A3148"/>
    <w:rsid w:val="006B318F"/>
    <w:rsid w:val="006B776B"/>
    <w:rsid w:val="006C1508"/>
    <w:rsid w:val="00735031"/>
    <w:rsid w:val="007472AF"/>
    <w:rsid w:val="00753DB7"/>
    <w:rsid w:val="007553F1"/>
    <w:rsid w:val="00755BE8"/>
    <w:rsid w:val="00770CE1"/>
    <w:rsid w:val="00781A25"/>
    <w:rsid w:val="00790969"/>
    <w:rsid w:val="007973F0"/>
    <w:rsid w:val="007B46D3"/>
    <w:rsid w:val="007E6584"/>
    <w:rsid w:val="00801E89"/>
    <w:rsid w:val="0081484A"/>
    <w:rsid w:val="00844A1A"/>
    <w:rsid w:val="00844EE3"/>
    <w:rsid w:val="00850323"/>
    <w:rsid w:val="00853D07"/>
    <w:rsid w:val="00860370"/>
    <w:rsid w:val="0086110D"/>
    <w:rsid w:val="00870CC2"/>
    <w:rsid w:val="008755B9"/>
    <w:rsid w:val="00894BB2"/>
    <w:rsid w:val="008C3375"/>
    <w:rsid w:val="008C55B8"/>
    <w:rsid w:val="008D4681"/>
    <w:rsid w:val="008F4535"/>
    <w:rsid w:val="0090245D"/>
    <w:rsid w:val="009056DA"/>
    <w:rsid w:val="0090621A"/>
    <w:rsid w:val="00916D0C"/>
    <w:rsid w:val="0093579F"/>
    <w:rsid w:val="009409BA"/>
    <w:rsid w:val="00943DA6"/>
    <w:rsid w:val="00953BA6"/>
    <w:rsid w:val="00953F07"/>
    <w:rsid w:val="00965A98"/>
    <w:rsid w:val="009814B9"/>
    <w:rsid w:val="00985217"/>
    <w:rsid w:val="00995B71"/>
    <w:rsid w:val="009B1AA3"/>
    <w:rsid w:val="009B7D6D"/>
    <w:rsid w:val="009C455F"/>
    <w:rsid w:val="00A030B8"/>
    <w:rsid w:val="00A11F98"/>
    <w:rsid w:val="00A17DDC"/>
    <w:rsid w:val="00A21ED0"/>
    <w:rsid w:val="00A32EAD"/>
    <w:rsid w:val="00A65994"/>
    <w:rsid w:val="00A6741D"/>
    <w:rsid w:val="00A81F4D"/>
    <w:rsid w:val="00A828BF"/>
    <w:rsid w:val="00A874D8"/>
    <w:rsid w:val="00A90B3E"/>
    <w:rsid w:val="00A92161"/>
    <w:rsid w:val="00AA2EC9"/>
    <w:rsid w:val="00AA517E"/>
    <w:rsid w:val="00AB16B7"/>
    <w:rsid w:val="00AB3AC2"/>
    <w:rsid w:val="00AD44FF"/>
    <w:rsid w:val="00AD4539"/>
    <w:rsid w:val="00AE3538"/>
    <w:rsid w:val="00AE610D"/>
    <w:rsid w:val="00B027A5"/>
    <w:rsid w:val="00B06E42"/>
    <w:rsid w:val="00B17BED"/>
    <w:rsid w:val="00B301EE"/>
    <w:rsid w:val="00B30CA9"/>
    <w:rsid w:val="00B42887"/>
    <w:rsid w:val="00B5485B"/>
    <w:rsid w:val="00B727B4"/>
    <w:rsid w:val="00B762AF"/>
    <w:rsid w:val="00BA10C0"/>
    <w:rsid w:val="00BA352A"/>
    <w:rsid w:val="00C03611"/>
    <w:rsid w:val="00C16B4B"/>
    <w:rsid w:val="00C24EC0"/>
    <w:rsid w:val="00C63354"/>
    <w:rsid w:val="00C828F5"/>
    <w:rsid w:val="00C855BF"/>
    <w:rsid w:val="00C927DB"/>
    <w:rsid w:val="00C96552"/>
    <w:rsid w:val="00CA09EF"/>
    <w:rsid w:val="00CB727A"/>
    <w:rsid w:val="00CB7B7F"/>
    <w:rsid w:val="00CC7E1B"/>
    <w:rsid w:val="00CF2124"/>
    <w:rsid w:val="00D10125"/>
    <w:rsid w:val="00D124FC"/>
    <w:rsid w:val="00D17272"/>
    <w:rsid w:val="00D46A54"/>
    <w:rsid w:val="00D5184F"/>
    <w:rsid w:val="00D66346"/>
    <w:rsid w:val="00D75DD0"/>
    <w:rsid w:val="00D764A0"/>
    <w:rsid w:val="00D800B6"/>
    <w:rsid w:val="00D81E7E"/>
    <w:rsid w:val="00D8241F"/>
    <w:rsid w:val="00D86FBD"/>
    <w:rsid w:val="00DD2C74"/>
    <w:rsid w:val="00DD480A"/>
    <w:rsid w:val="00DE6249"/>
    <w:rsid w:val="00DF5630"/>
    <w:rsid w:val="00E05E57"/>
    <w:rsid w:val="00E27D3E"/>
    <w:rsid w:val="00E27E79"/>
    <w:rsid w:val="00E36578"/>
    <w:rsid w:val="00E41805"/>
    <w:rsid w:val="00E579F0"/>
    <w:rsid w:val="00EE1F23"/>
    <w:rsid w:val="00EE68AB"/>
    <w:rsid w:val="00EF3A71"/>
    <w:rsid w:val="00EF55E3"/>
    <w:rsid w:val="00EF5642"/>
    <w:rsid w:val="00EF6025"/>
    <w:rsid w:val="00F05B6B"/>
    <w:rsid w:val="00F115A7"/>
    <w:rsid w:val="00F2253D"/>
    <w:rsid w:val="00F32ED0"/>
    <w:rsid w:val="00F347BE"/>
    <w:rsid w:val="00F42E01"/>
    <w:rsid w:val="00F52682"/>
    <w:rsid w:val="00F7009E"/>
    <w:rsid w:val="00F76DC5"/>
    <w:rsid w:val="00F935EB"/>
    <w:rsid w:val="00FC07C0"/>
    <w:rsid w:val="00FC53BF"/>
    <w:rsid w:val="00FE473D"/>
    <w:rsid w:val="00FE6998"/>
    <w:rsid w:val="00FF3291"/>
    <w:rsid w:val="00FF68B6"/>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D3B5E5E"/>
  <w15:docId w15:val="{86B6EE9F-4DC2-42D5-A4A4-CF73FE414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CA"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customStyle="1" w:styleId="Body">
    <w:name w:val="Body"/>
    <w:rPr>
      <w:rFonts w:ascii="Helvetica Neue" w:hAnsi="Helvetica Neue" w:cs="Arial Unicode MS"/>
      <w:color w:val="000000"/>
      <w:sz w:val="22"/>
      <w:szCs w:val="22"/>
      <w:lang w:val="en-US"/>
    </w:rPr>
  </w:style>
  <w:style w:type="paragraph" w:styleId="BalloonText">
    <w:name w:val="Balloon Text"/>
    <w:basedOn w:val="Normal"/>
    <w:link w:val="BalloonTextChar"/>
    <w:uiPriority w:val="99"/>
    <w:semiHidden/>
    <w:unhideWhenUsed/>
    <w:rsid w:val="00C63354"/>
    <w:rPr>
      <w:rFonts w:ascii="Lucida Grande" w:hAnsi="Lucida Grande"/>
      <w:sz w:val="18"/>
      <w:szCs w:val="18"/>
    </w:rPr>
  </w:style>
  <w:style w:type="character" w:customStyle="1" w:styleId="BalloonTextChar">
    <w:name w:val="Balloon Text Char"/>
    <w:basedOn w:val="DefaultParagraphFont"/>
    <w:link w:val="BalloonText"/>
    <w:uiPriority w:val="99"/>
    <w:semiHidden/>
    <w:rsid w:val="00C63354"/>
    <w:rPr>
      <w:rFonts w:ascii="Lucida Grande" w:hAnsi="Lucida Grande"/>
      <w:sz w:val="18"/>
      <w:szCs w:val="18"/>
      <w:lang w:val="en-US"/>
    </w:rPr>
  </w:style>
  <w:style w:type="character" w:styleId="CommentReference">
    <w:name w:val="annotation reference"/>
    <w:basedOn w:val="DefaultParagraphFont"/>
    <w:uiPriority w:val="99"/>
    <w:semiHidden/>
    <w:unhideWhenUsed/>
    <w:rsid w:val="006B318F"/>
    <w:rPr>
      <w:sz w:val="16"/>
      <w:szCs w:val="16"/>
    </w:rPr>
  </w:style>
  <w:style w:type="paragraph" w:styleId="CommentText">
    <w:name w:val="annotation text"/>
    <w:basedOn w:val="Normal"/>
    <w:link w:val="CommentTextChar"/>
    <w:uiPriority w:val="99"/>
    <w:unhideWhenUsed/>
    <w:rsid w:val="006B318F"/>
    <w:rPr>
      <w:sz w:val="20"/>
      <w:szCs w:val="20"/>
    </w:rPr>
  </w:style>
  <w:style w:type="character" w:customStyle="1" w:styleId="CommentTextChar">
    <w:name w:val="Comment Text Char"/>
    <w:basedOn w:val="DefaultParagraphFont"/>
    <w:link w:val="CommentText"/>
    <w:uiPriority w:val="99"/>
    <w:rsid w:val="006B318F"/>
    <w:rPr>
      <w:lang w:val="en-US"/>
    </w:rPr>
  </w:style>
  <w:style w:type="paragraph" w:styleId="CommentSubject">
    <w:name w:val="annotation subject"/>
    <w:basedOn w:val="CommentText"/>
    <w:next w:val="CommentText"/>
    <w:link w:val="CommentSubjectChar"/>
    <w:uiPriority w:val="99"/>
    <w:semiHidden/>
    <w:unhideWhenUsed/>
    <w:rsid w:val="006B318F"/>
    <w:rPr>
      <w:b/>
      <w:bCs/>
    </w:rPr>
  </w:style>
  <w:style w:type="character" w:customStyle="1" w:styleId="CommentSubjectChar">
    <w:name w:val="Comment Subject Char"/>
    <w:basedOn w:val="CommentTextChar"/>
    <w:link w:val="CommentSubject"/>
    <w:uiPriority w:val="99"/>
    <w:semiHidden/>
    <w:rsid w:val="006B318F"/>
    <w:rPr>
      <w:b/>
      <w:bCs/>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75242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38</Pages>
  <Words>9646</Words>
  <Characters>54988</Characters>
  <Application>Microsoft Office Word</Application>
  <DocSecurity>0</DocSecurity>
  <Lines>458</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bbbbl</dc:creator>
  <cp:lastModifiedBy> </cp:lastModifiedBy>
  <cp:revision>3</cp:revision>
  <dcterms:created xsi:type="dcterms:W3CDTF">2019-03-27T20:57:00Z</dcterms:created>
  <dcterms:modified xsi:type="dcterms:W3CDTF">2019-03-27T22:02:00Z</dcterms:modified>
</cp:coreProperties>
</file>